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18A3" w:rsidRDefault="00FA18A3">
      <w:pPr>
        <w:tabs>
          <w:tab w:val="right" w:pos="10065"/>
        </w:tabs>
        <w:jc w:val="both"/>
      </w:pPr>
    </w:p>
    <w:tbl>
      <w:tblPr>
        <w:tblStyle w:val="a"/>
        <w:tblW w:w="10182" w:type="dxa"/>
        <w:jc w:val="center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700"/>
          <w:jc w:val="center"/>
        </w:trPr>
        <w:tc>
          <w:tcPr>
            <w:tcW w:w="7796" w:type="dxa"/>
            <w:gridSpan w:val="2"/>
            <w:vAlign w:val="center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Titre du cas d’utilisation : Ajouter une catégorie d’artiste</w:t>
            </w:r>
          </w:p>
        </w:tc>
        <w:tc>
          <w:tcPr>
            <w:tcW w:w="2386" w:type="dxa"/>
            <w:vAlign w:val="center"/>
          </w:tcPr>
          <w:p w:rsidR="00FA18A3" w:rsidRDefault="00513D54">
            <w:pPr>
              <w:spacing w:before="120"/>
              <w:ind w:left="38"/>
            </w:pPr>
            <w:commentRangeStart w:id="0"/>
            <w:r>
              <w:rPr>
                <w:rFonts w:ascii="Arial" w:eastAsia="Arial" w:hAnsi="Arial" w:cs="Arial"/>
                <w:b/>
                <w:i/>
              </w:rPr>
              <w:t>Numéro</w:t>
            </w:r>
            <w:commentRangeEnd w:id="0"/>
            <w:r w:rsidR="00D45791">
              <w:rPr>
                <w:rStyle w:val="Marquedecommentaire"/>
              </w:rPr>
              <w:commentReference w:id="0"/>
            </w:r>
            <w:r>
              <w:rPr>
                <w:rFonts w:ascii="Arial" w:eastAsia="Arial" w:hAnsi="Arial" w:cs="Arial"/>
                <w:b/>
                <w:i/>
              </w:rPr>
              <w:t>:</w:t>
            </w:r>
          </w:p>
        </w:tc>
      </w:tr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960"/>
          <w:jc w:val="center"/>
        </w:trPr>
        <w:tc>
          <w:tcPr>
            <w:tcW w:w="10182" w:type="dxa"/>
            <w:gridSpan w:val="3"/>
          </w:tcPr>
          <w:p w:rsidR="00FA18A3" w:rsidRDefault="00513D54" w:rsidP="00D45791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Description: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Permet </w:t>
            </w:r>
            <w:commentRangeStart w:id="1"/>
            <w:del w:id="2" w:author="Utilisateur" w:date="2016-04-30T11:36:00Z">
              <w:r w:rsidDel="00D45791">
                <w:rPr>
                  <w:rFonts w:ascii="Arial" w:eastAsia="Arial" w:hAnsi="Arial" w:cs="Arial"/>
                  <w:b/>
                  <w:i/>
                  <w:sz w:val="22"/>
                  <w:szCs w:val="22"/>
                </w:rPr>
                <w:delText xml:space="preserve">au gestionnaire </w:delText>
              </w:r>
            </w:del>
            <w:commentRangeEnd w:id="1"/>
            <w:r w:rsidR="00D45791">
              <w:rPr>
                <w:rStyle w:val="Marquedecommentaire"/>
              </w:rPr>
              <w:commentReference w:id="1"/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de créer une catégorie d’artiste</w:t>
            </w:r>
          </w:p>
        </w:tc>
      </w:tr>
      <w:tr w:rsidR="00FA18A3">
        <w:trPr>
          <w:trHeight w:val="52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Acteur primaire: Gestionnaire</w:t>
            </w:r>
          </w:p>
        </w:tc>
      </w:tr>
      <w:tr w:rsidR="00FA18A3">
        <w:trPr>
          <w:trHeight w:val="52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Acteur secondaire : Réceptionniste</w:t>
            </w:r>
          </w:p>
        </w:tc>
      </w:tr>
      <w:tr w:rsidR="00FA18A3">
        <w:trPr>
          <w:trHeight w:val="520"/>
          <w:jc w:val="center"/>
        </w:trPr>
        <w:tc>
          <w:tcPr>
            <w:tcW w:w="4961" w:type="dxa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Date de création 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05/042016</w:t>
            </w:r>
          </w:p>
        </w:tc>
        <w:tc>
          <w:tcPr>
            <w:tcW w:w="5221" w:type="dxa"/>
            <w:gridSpan w:val="2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Date de modification :</w:t>
            </w:r>
          </w:p>
        </w:tc>
      </w:tr>
      <w:tr w:rsidR="00FA18A3">
        <w:trPr>
          <w:trHeight w:val="520"/>
          <w:jc w:val="center"/>
        </w:trPr>
        <w:tc>
          <w:tcPr>
            <w:tcW w:w="4961" w:type="dxa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Responsable : Kevin Bradford</w:t>
            </w:r>
          </w:p>
        </w:tc>
      </w:tr>
      <w:tr w:rsidR="00FA18A3">
        <w:trPr>
          <w:trHeight w:val="18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108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PréConditions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FA18A3" w:rsidRDefault="00513D54">
            <w:pPr>
              <w:numPr>
                <w:ilvl w:val="0"/>
                <w:numId w:val="1"/>
              </w:numPr>
              <w:spacing w:before="120"/>
              <w:ind w:left="781" w:hanging="360"/>
              <w:contextualSpacing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Être authentifi</w:t>
            </w:r>
            <w:ins w:id="3" w:author="Utilisateur" w:date="2016-04-30T11:36:00Z">
              <w:r w:rsidR="00D45791">
                <w:rPr>
                  <w:rFonts w:ascii="Arial" w:eastAsia="Arial" w:hAnsi="Arial" w:cs="Arial"/>
                  <w:i/>
                </w:rPr>
                <w:t>é</w:t>
              </w:r>
            </w:ins>
            <w:del w:id="4" w:author="Utilisateur" w:date="2016-04-30T11:36:00Z">
              <w:r w:rsidDel="00D45791">
                <w:rPr>
                  <w:rFonts w:ascii="Arial" w:eastAsia="Arial" w:hAnsi="Arial" w:cs="Arial"/>
                  <w:i/>
                </w:rPr>
                <w:delText>er</w:delText>
              </w:r>
            </w:del>
            <w:r>
              <w:rPr>
                <w:rFonts w:ascii="Arial" w:eastAsia="Arial" w:hAnsi="Arial" w:cs="Arial"/>
                <w:i/>
              </w:rPr>
              <w:t xml:space="preserve"> avec le</w:t>
            </w:r>
            <w:del w:id="5" w:author="Utilisateur" w:date="2016-04-30T12:10:00Z">
              <w:r w:rsidDel="00F836D4">
                <w:rPr>
                  <w:rFonts w:ascii="Arial" w:eastAsia="Arial" w:hAnsi="Arial" w:cs="Arial"/>
                  <w:i/>
                </w:rPr>
                <w:delText>s</w:delText>
              </w:r>
            </w:del>
            <w:r>
              <w:rPr>
                <w:rFonts w:ascii="Arial" w:eastAsia="Arial" w:hAnsi="Arial" w:cs="Arial"/>
                <w:i/>
              </w:rPr>
              <w:t xml:space="preserve"> droit </w:t>
            </w:r>
            <w:del w:id="6" w:author="Utilisateur" w:date="2016-04-30T11:36:00Z">
              <w:r w:rsidDel="00D45791">
                <w:rPr>
                  <w:rFonts w:ascii="Arial" w:eastAsia="Arial" w:hAnsi="Arial" w:cs="Arial"/>
                  <w:i/>
                </w:rPr>
                <w:delText>d’ajouter une</w:delText>
              </w:r>
            </w:del>
            <w:ins w:id="7" w:author="Utilisateur" w:date="2016-04-30T11:36:00Z">
              <w:r w:rsidR="00D45791">
                <w:rPr>
                  <w:rFonts w:ascii="Arial" w:eastAsia="Arial" w:hAnsi="Arial" w:cs="Arial"/>
                  <w:i/>
                </w:rPr>
                <w:t>de création pour</w:t>
              </w:r>
            </w:ins>
            <w:r>
              <w:rPr>
                <w:rFonts w:ascii="Arial" w:eastAsia="Arial" w:hAnsi="Arial" w:cs="Arial"/>
                <w:i/>
              </w:rPr>
              <w:t xml:space="preserve"> catégorie d’artiste</w:t>
            </w:r>
          </w:p>
          <w:p w:rsidR="00FA18A3" w:rsidRDefault="00FA18A3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</w:p>
        </w:tc>
      </w:tr>
      <w:tr w:rsidR="00FA18A3">
        <w:trPr>
          <w:trHeight w:val="920"/>
          <w:jc w:val="center"/>
        </w:trPr>
        <w:tc>
          <w:tcPr>
            <w:tcW w:w="10182" w:type="dxa"/>
            <w:gridSpan w:val="3"/>
          </w:tcPr>
          <w:p w:rsidR="00FA18A3" w:rsidRDefault="00513D54" w:rsidP="00D45791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Déclencheur : </w:t>
            </w:r>
            <w:del w:id="8" w:author="Utilisateur" w:date="2016-04-30T11:38:00Z">
              <w:r w:rsidDel="00D45791">
                <w:rPr>
                  <w:rFonts w:ascii="Arial" w:eastAsia="Arial" w:hAnsi="Arial" w:cs="Arial"/>
                </w:rPr>
                <w:delText>Le gestionnaire veut ajouter une catégorie d’artiste</w:delText>
              </w:r>
            </w:del>
            <w:ins w:id="9" w:author="Utilisateur" w:date="2016-04-30T11:38:00Z">
              <w:r w:rsidR="00D45791">
                <w:rPr>
                  <w:rFonts w:ascii="Arial" w:hAnsi="Arial" w:cs="Arial"/>
                  <w:b/>
                  <w:i/>
                </w:rPr>
                <w:t xml:space="preserve"> </w:t>
              </w:r>
              <w:r w:rsidR="00D45791" w:rsidRPr="00D95935">
                <w:rPr>
                  <w:rFonts w:ascii="Arial" w:hAnsi="Arial" w:cs="Arial"/>
                  <w:i/>
                </w:rPr>
                <w:t>L'utilisateur désire ajouter une catégorie à partir de "Gérer les catégories" ou à partir de la fenêtre de détail "Artiste"</w:t>
              </w:r>
            </w:ins>
          </w:p>
        </w:tc>
      </w:tr>
      <w:tr w:rsidR="00FA18A3" w:rsidTr="00D95935">
        <w:trPr>
          <w:trHeight w:val="3566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Processus nominal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FA18A3" w:rsidRDefault="00FA18A3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before="21"/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Le système affiche la fenêtre </w:t>
            </w:r>
            <w:del w:id="10" w:author="Utilisateur" w:date="2016-04-30T11:39:00Z">
              <w:r w:rsidDel="00AC3719">
                <w:rPr>
                  <w:rFonts w:ascii="Verdana" w:eastAsia="Verdana" w:hAnsi="Verdana" w:cs="Verdana"/>
                </w:rPr>
                <w:delText xml:space="preserve">d’ajout </w:delText>
              </w:r>
            </w:del>
            <w:ins w:id="11" w:author="Utilisateur" w:date="2016-04-30T11:39:00Z">
              <w:r w:rsidR="00AC3719">
                <w:rPr>
                  <w:rFonts w:ascii="Verdana" w:eastAsia="Verdana" w:hAnsi="Verdana" w:cs="Verdana"/>
                </w:rPr>
                <w:t xml:space="preserve">de détail </w:t>
              </w:r>
            </w:ins>
            <w:r>
              <w:rPr>
                <w:rFonts w:ascii="Verdana" w:eastAsia="Verdana" w:hAnsi="Verdana" w:cs="Verdana"/>
              </w:rPr>
              <w:t>de catégorie d’artiste</w:t>
            </w:r>
            <w:del w:id="12" w:author="Utilisateur" w:date="2016-04-30T12:11:00Z">
              <w:r w:rsidDel="00F836D4">
                <w:rPr>
                  <w:rFonts w:ascii="Verdana" w:eastAsia="Verdana" w:hAnsi="Verdana" w:cs="Verdana"/>
                </w:rPr>
                <w:delText xml:space="preserve"> </w:delText>
              </w:r>
              <w:commentRangeStart w:id="13"/>
              <w:r w:rsidDel="00F836D4">
                <w:rPr>
                  <w:rFonts w:ascii="Verdana" w:eastAsia="Verdana" w:hAnsi="Verdana" w:cs="Verdana"/>
                </w:rPr>
                <w:delText>en passant par le bouton d’ajout dans la fenêtre de sommaire des catégories d’artiste ou par le menu</w:delText>
              </w:r>
              <w:commentRangeEnd w:id="13"/>
              <w:r w:rsidR="00AC3719" w:rsidDel="00F836D4">
                <w:rPr>
                  <w:rStyle w:val="Marquedecommentaire"/>
                </w:rPr>
                <w:commentReference w:id="13"/>
              </w:r>
            </w:del>
            <w:ins w:id="14" w:author="Utilisateur" w:date="2016-04-30T12:11:00Z">
              <w:r w:rsidR="00F836D4">
                <w:rPr>
                  <w:rFonts w:ascii="Verdana" w:eastAsia="Verdana" w:hAnsi="Verdana" w:cs="Verdana"/>
                </w:rPr>
                <w:t>.</w:t>
              </w:r>
            </w:ins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ajoute le nom et la description de la catégorie d’artiste</w:t>
            </w:r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enregistre la catégorie d’artiste</w:t>
            </w:r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Le système affiche un message de confirmation</w:t>
            </w:r>
            <w:commentRangeStart w:id="15"/>
            <w:ins w:id="16" w:author="Utilisateur" w:date="2016-04-30T11:40:00Z">
              <w:r w:rsidR="00AC3719">
                <w:rPr>
                  <w:rFonts w:ascii="Verdana" w:eastAsia="Verdana" w:hAnsi="Verdana" w:cs="Verdana"/>
                </w:rPr>
                <w:t xml:space="preserve"> d'enregistrement</w:t>
              </w:r>
              <w:commentRangeEnd w:id="15"/>
              <w:r w:rsidR="00AC3719">
                <w:rPr>
                  <w:rStyle w:val="Marquedecommentaire"/>
                </w:rPr>
                <w:commentReference w:id="15"/>
              </w:r>
            </w:ins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ins w:id="17" w:author="Utilisateur" w:date="2016-04-30T11:40:00Z"/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confirme l’enregistrement</w:t>
            </w:r>
          </w:p>
          <w:p w:rsidR="00AC3719" w:rsidRDefault="00AC3719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ins w:id="18" w:author="Utilisateur" w:date="2016-04-30T11:40:00Z">
              <w:r>
                <w:rPr>
                  <w:rFonts w:ascii="Verdana" w:eastAsia="Verdana" w:hAnsi="Verdana" w:cs="Verdana"/>
                </w:rPr>
                <w:t>Le système enregistre les données</w:t>
              </w:r>
            </w:ins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 système ferme la fenêtre</w:t>
            </w:r>
          </w:p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A18A3" w:rsidTr="00D95935">
        <w:trPr>
          <w:trHeight w:val="1689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Arrêt : </w:t>
            </w:r>
          </w:p>
          <w:p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Le cas se termine quand toutes les informations ont été ajoutées.</w:t>
            </w:r>
          </w:p>
          <w:p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Le cas peut être arrêté à tout moment à la suite de l’annulation</w:t>
            </w:r>
          </w:p>
          <w:p w:rsidR="00FA18A3" w:rsidRDefault="00FA18A3">
            <w:pPr>
              <w:spacing w:before="120"/>
            </w:pPr>
          </w:p>
        </w:tc>
      </w:tr>
      <w:tr w:rsidR="00FA18A3" w:rsidTr="00D95935">
        <w:trPr>
          <w:trHeight w:val="2678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42"/>
              <w:ind w:right="-20"/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La catégorie est ajout</w:t>
            </w:r>
            <w:ins w:id="19" w:author="Utilisateur" w:date="2016-04-30T11:42:00Z">
              <w:r w:rsidR="00AC3719" w:rsidRPr="00DA0EE8">
                <w:rPr>
                  <w:rFonts w:ascii="Arial" w:hAnsi="Arial" w:cs="Arial"/>
                  <w:i/>
                </w:rPr>
                <w:t>ée</w:t>
              </w:r>
            </w:ins>
            <w:del w:id="20" w:author="Utilisateur" w:date="2016-04-30T11:42:00Z">
              <w:r w:rsidRPr="00DA0EE8" w:rsidDel="00AC3719">
                <w:rPr>
                  <w:rFonts w:ascii="Arial" w:hAnsi="Arial" w:cs="Arial"/>
                  <w:i/>
                </w:rPr>
                <w:delText>er</w:delText>
              </w:r>
            </w:del>
            <w:r w:rsidRPr="00DA0EE8">
              <w:rPr>
                <w:rFonts w:ascii="Arial" w:hAnsi="Arial" w:cs="Arial"/>
                <w:i/>
              </w:rPr>
              <w:t xml:space="preserve"> dans la base de donnée</w:t>
            </w:r>
            <w:ins w:id="21" w:author="Utilisateur" w:date="2016-04-30T12:11:00Z">
              <w:r w:rsidR="00F836D4" w:rsidRPr="00DA0EE8">
                <w:rPr>
                  <w:rFonts w:ascii="Arial" w:hAnsi="Arial" w:cs="Arial"/>
                  <w:i/>
                </w:rPr>
                <w:t>s</w:t>
              </w:r>
            </w:ins>
          </w:p>
          <w:p w:rsidR="00AC3719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22" w:author="Utilisateur" w:date="2016-04-30T11:43:00Z"/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La nouvelle catégorie est affichée dans la fenêtre sommaire et est automatiquement sélectionnée</w:t>
            </w:r>
          </w:p>
          <w:p w:rsidR="00AC3719" w:rsidRPr="00617CF0" w:rsidRDefault="00AC3719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eastAsia="Arial" w:hAnsi="Arial" w:cs="Arial"/>
                <w:i/>
              </w:rPr>
            </w:pPr>
            <w:ins w:id="23" w:author="Utilisateur" w:date="2016-04-30T11:43:00Z">
              <w:r w:rsidRPr="00DA0EE8">
                <w:rPr>
                  <w:rFonts w:ascii="Arial" w:hAnsi="Arial" w:cs="Arial"/>
                  <w:i/>
                </w:rPr>
                <w:t>Si le cas se termine par une annulation on devra être positionné sur le premier élément de la fenêtre sommaire "Gérer les catégories d'artiste"</w:t>
              </w:r>
              <w:r w:rsidRPr="00DA0EE8">
                <w:rPr>
                  <w:rFonts w:ascii="Arial" w:hAnsi="Arial" w:cs="Arial"/>
                  <w:i/>
                </w:rPr>
                <w:commentReference w:id="24"/>
              </w:r>
            </w:ins>
          </w:p>
        </w:tc>
      </w:tr>
      <w:tr w:rsidR="00FA18A3">
        <w:trPr>
          <w:trHeight w:val="16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 w:rsidTr="00D60973">
        <w:trPr>
          <w:trHeight w:val="1266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 xml:space="preserve">Exceptions/Extensions: </w:t>
            </w:r>
          </w:p>
          <w:p w:rsidR="00FA18A3" w:rsidRDefault="00FA18A3">
            <w:pPr>
              <w:ind w:left="1038"/>
              <w:jc w:val="both"/>
            </w:pPr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  <w:b/>
              </w:rPr>
              <w:t>Aucune</w:t>
            </w:r>
          </w:p>
          <w:p w:rsidR="00FA18A3" w:rsidRDefault="00FA18A3">
            <w:pPr>
              <w:ind w:left="1038"/>
              <w:jc w:val="both"/>
            </w:pPr>
          </w:p>
        </w:tc>
      </w:tr>
      <w:tr w:rsidR="00FA18A3">
        <w:trPr>
          <w:trHeight w:val="452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Scénarios Alternatifs:</w:t>
            </w:r>
          </w:p>
          <w:p w:rsidR="00FA18A3" w:rsidRDefault="00FA18A3">
            <w:pPr>
              <w:ind w:left="1038"/>
              <w:jc w:val="both"/>
            </w:pPr>
          </w:p>
          <w:p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 xml:space="preserve">A1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ins w:id="25" w:author="Utilisateur" w:date="2016-04-30T11:45:00Z">
              <w:r w:rsidR="00617CF0" w:rsidRPr="00FF2940">
                <w:rPr>
                  <w:rFonts w:ascii="Arial" w:hAnsi="Arial" w:cs="Arial"/>
                  <w:b/>
                </w:rPr>
                <w:t xml:space="preserve">Consulter </w:t>
              </w:r>
              <w:r w:rsidR="00617CF0">
                <w:rPr>
                  <w:rFonts w:ascii="Arial" w:hAnsi="Arial" w:cs="Arial"/>
                  <w:b/>
                </w:rPr>
                <w:t>une catégorie d’artiste.</w:t>
              </w:r>
            </w:ins>
            <w:del w:id="26" w:author="Utilisateur" w:date="2016-04-30T11:45:00Z">
              <w:r w:rsidDel="00617CF0">
                <w:rPr>
                  <w:rFonts w:ascii="Arial" w:eastAsia="Arial" w:hAnsi="Arial" w:cs="Arial"/>
                  <w:b/>
                </w:rPr>
                <w:delText xml:space="preserve">   Contexte du cas alternatif</w:delText>
              </w:r>
            </w:del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:rsidR="00617CF0" w:rsidRDefault="00617CF0" w:rsidP="00D95935">
            <w:pPr>
              <w:pStyle w:val="Paragraphedeliste"/>
              <w:numPr>
                <w:ilvl w:val="0"/>
                <w:numId w:val="13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27" w:author="Utilisateur" w:date="2016-04-30T11:46:00Z"/>
                <w:rFonts w:ascii="Arial" w:hAnsi="Arial" w:cs="Arial"/>
              </w:rPr>
            </w:pPr>
            <w:ins w:id="28" w:author="Utilisateur" w:date="2016-04-30T11:46:00Z">
              <w:r>
                <w:rPr>
                  <w:rFonts w:ascii="Arial" w:hAnsi="Arial" w:cs="Arial"/>
                </w:rPr>
                <w:t xml:space="preserve">Le système affiche la fenêtre avec les données de la catégorie sélectionnée sur l'écran sommaire </w:t>
              </w:r>
              <w:r>
                <w:rPr>
                  <w:rFonts w:ascii="Arial" w:hAnsi="Arial" w:cs="Arial"/>
                  <w:i/>
                </w:rPr>
                <w:t>"Gérer les catégories d'artiste"</w:t>
              </w:r>
              <w:r>
                <w:rPr>
                  <w:rFonts w:ascii="Arial" w:hAnsi="Arial" w:cs="Arial"/>
                </w:rPr>
                <w:t>.</w:t>
              </w:r>
            </w:ins>
          </w:p>
          <w:p w:rsidR="00FA18A3" w:rsidRDefault="00513D54" w:rsidP="00E535EF">
            <w:pPr>
              <w:numPr>
                <w:ilvl w:val="0"/>
                <w:numId w:val="13"/>
              </w:numPr>
              <w:tabs>
                <w:tab w:val="left" w:pos="1489"/>
              </w:tabs>
              <w:ind w:left="1489" w:hanging="42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réceptionniste </w:t>
            </w:r>
            <w:ins w:id="29" w:author="Utilisateur" w:date="2016-04-30T11:47:00Z">
              <w:r w:rsidR="00617CF0">
                <w:rPr>
                  <w:rFonts w:ascii="Arial" w:eastAsia="Arial" w:hAnsi="Arial" w:cs="Arial"/>
                </w:rPr>
                <w:t>p</w:t>
              </w:r>
            </w:ins>
            <w:del w:id="30" w:author="Utilisateur" w:date="2016-04-30T11:47:00Z">
              <w:r w:rsidDel="00617CF0">
                <w:rPr>
                  <w:rFonts w:ascii="Arial" w:eastAsia="Arial" w:hAnsi="Arial" w:cs="Arial"/>
                </w:rPr>
                <w:delText>v</w:delText>
              </w:r>
            </w:del>
            <w:r>
              <w:rPr>
                <w:rFonts w:ascii="Arial" w:eastAsia="Arial" w:hAnsi="Arial" w:cs="Arial"/>
              </w:rPr>
              <w:t>eut consulter la catégorie d’artiste</w:t>
            </w:r>
            <w:r w:rsidR="00474964">
              <w:rPr>
                <w:rFonts w:ascii="Arial" w:eastAsia="Arial" w:hAnsi="Arial" w:cs="Arial"/>
              </w:rPr>
              <w:t>.</w:t>
            </w:r>
          </w:p>
          <w:p w:rsidR="00FA18A3" w:rsidRDefault="00513D54" w:rsidP="00E535EF">
            <w:pPr>
              <w:numPr>
                <w:ilvl w:val="0"/>
                <w:numId w:val="13"/>
              </w:numPr>
              <w:tabs>
                <w:tab w:val="left" w:pos="1489"/>
              </w:tabs>
              <w:ind w:left="1489" w:hanging="42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réceptionniste choisi</w:t>
            </w:r>
            <w:ins w:id="31" w:author="Utilisateur" w:date="2016-04-30T12:21:00Z">
              <w:r w:rsidR="00474964">
                <w:rPr>
                  <w:rFonts w:ascii="Arial" w:eastAsia="Arial" w:hAnsi="Arial" w:cs="Arial"/>
                </w:rPr>
                <w:t>t</w:t>
              </w:r>
            </w:ins>
            <w:r>
              <w:rPr>
                <w:rFonts w:ascii="Arial" w:eastAsia="Arial" w:hAnsi="Arial" w:cs="Arial"/>
              </w:rPr>
              <w:t xml:space="preserve"> d’annuler</w:t>
            </w:r>
            <w:r w:rsidR="00474964">
              <w:rPr>
                <w:rFonts w:ascii="Arial" w:eastAsia="Arial" w:hAnsi="Arial" w:cs="Arial"/>
              </w:rPr>
              <w:t>.</w:t>
            </w:r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Retour</w:t>
            </w:r>
            <w:proofErr w:type="gramStart"/>
            <w:r>
              <w:rPr>
                <w:rFonts w:ascii="Arial" w:eastAsia="Arial" w:hAnsi="Arial" w:cs="Arial"/>
              </w:rPr>
              <w:t xml:space="preserve">:  </w:t>
            </w:r>
            <w:ins w:id="32" w:author="Utilisateur" w:date="2016-04-30T11:47:00Z">
              <w:r w:rsidR="00532E97">
                <w:rPr>
                  <w:rFonts w:ascii="Arial" w:eastAsia="Arial" w:hAnsi="Arial" w:cs="Arial"/>
                </w:rPr>
                <w:t>7</w:t>
              </w:r>
            </w:ins>
            <w:proofErr w:type="gramEnd"/>
            <w:del w:id="33" w:author="Utilisateur" w:date="2016-04-30T11:47:00Z">
              <w:r w:rsidDel="00532E97">
                <w:rPr>
                  <w:rFonts w:ascii="Arial" w:eastAsia="Arial" w:hAnsi="Arial" w:cs="Arial"/>
                </w:rPr>
                <w:delText>6</w:delText>
              </w:r>
            </w:del>
          </w:p>
          <w:p w:rsidR="00FA18A3" w:rsidRDefault="00FA18A3">
            <w:pPr>
              <w:jc w:val="both"/>
            </w:pPr>
          </w:p>
          <w:p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 xml:space="preserve">A2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del w:id="34" w:author="Utilisateur" w:date="2016-04-30T11:56:00Z">
              <w:r w:rsidDel="00D663A0">
                <w:rPr>
                  <w:rFonts w:ascii="Arial" w:eastAsia="Arial" w:hAnsi="Arial" w:cs="Arial"/>
                  <w:b/>
                </w:rPr>
                <w:delText xml:space="preserve">   </w:delText>
              </w:r>
            </w:del>
            <w:ins w:id="35" w:author="Utilisateur" w:date="2016-04-30T11:56:00Z">
              <w:r w:rsidR="00D663A0">
                <w:rPr>
                  <w:rFonts w:ascii="Arial" w:hAnsi="Arial" w:cs="Arial"/>
                  <w:b/>
                </w:rPr>
                <w:t>Supprimer une catégorie d'artiste.</w:t>
              </w:r>
            </w:ins>
            <w:del w:id="36" w:author="Utilisateur" w:date="2016-04-30T11:56:00Z">
              <w:r w:rsidDel="00D663A0">
                <w:rPr>
                  <w:rFonts w:ascii="Arial" w:eastAsia="Arial" w:hAnsi="Arial" w:cs="Arial"/>
                  <w:b/>
                </w:rPr>
                <w:delText>Contexte du cas alternatif</w:delText>
              </w:r>
            </w:del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37" w:author="Utilisateur" w:date="2016-04-30T11:56:00Z"/>
                <w:rFonts w:ascii="Arial" w:hAnsi="Arial" w:cs="Arial"/>
              </w:rPr>
            </w:pPr>
            <w:ins w:id="38" w:author="Utilisateur" w:date="2016-04-30T11:56:00Z">
              <w:r>
                <w:rPr>
                  <w:rFonts w:ascii="Arial" w:hAnsi="Arial" w:cs="Arial"/>
                </w:rPr>
                <w:t xml:space="preserve">Le système affiche la fenêtre avec les données de la catégorie sélectionnée sur l'écran sommaire </w:t>
              </w:r>
              <w:r>
                <w:rPr>
                  <w:rFonts w:ascii="Arial" w:hAnsi="Arial" w:cs="Arial"/>
                  <w:i/>
                </w:rPr>
                <w:t>"Gérer les catégories d'artiste"</w:t>
              </w:r>
              <w:r>
                <w:rPr>
                  <w:rFonts w:ascii="Arial" w:hAnsi="Arial" w:cs="Arial"/>
                </w:rPr>
                <w:t>.</w:t>
              </w:r>
            </w:ins>
          </w:p>
          <w:p w:rsidR="00FA18A3" w:rsidRPr="00D663A0" w:rsidDel="00D663A0" w:rsidRDefault="00513D54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del w:id="39" w:author="Utilisateur" w:date="2016-04-30T11:59:00Z"/>
                <w:rFonts w:ascii="Arial" w:hAnsi="Arial" w:cs="Arial"/>
              </w:rPr>
            </w:pPr>
            <w:del w:id="40" w:author="Utilisateur" w:date="2016-04-30T11:59:00Z">
              <w:r w:rsidRPr="00D663A0" w:rsidDel="00D663A0">
                <w:rPr>
                  <w:rFonts w:ascii="Arial" w:hAnsi="Arial" w:cs="Arial"/>
                </w:rPr>
                <w:delText>La réceptionniste veut supprimer la catégorie d’artiste</w:delText>
              </w:r>
            </w:del>
          </w:p>
          <w:p w:rsidR="00FA18A3" w:rsidRDefault="00513D54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41" w:author="Utilisateur" w:date="2016-04-30T11:59:00Z"/>
                <w:rFonts w:ascii="Arial" w:hAnsi="Arial" w:cs="Arial"/>
              </w:rPr>
            </w:pPr>
            <w:r w:rsidRPr="00D663A0">
              <w:rPr>
                <w:rFonts w:ascii="Arial" w:hAnsi="Arial" w:cs="Arial"/>
              </w:rPr>
              <w:t>La réceptionniste choisi</w:t>
            </w:r>
            <w:ins w:id="42" w:author="Utilisateur" w:date="2016-04-30T11:59:00Z">
              <w:r w:rsidR="00D663A0">
                <w:rPr>
                  <w:rFonts w:ascii="Arial" w:hAnsi="Arial" w:cs="Arial"/>
                </w:rPr>
                <w:t>t</w:t>
              </w:r>
            </w:ins>
            <w:r w:rsidRPr="00D663A0">
              <w:rPr>
                <w:rFonts w:ascii="Arial" w:hAnsi="Arial" w:cs="Arial"/>
              </w:rPr>
              <w:t xml:space="preserve"> de supprimer</w:t>
            </w:r>
            <w:ins w:id="43" w:author="Utilisateur" w:date="2016-04-30T11:59:00Z">
              <w:r w:rsidR="00D663A0">
                <w:rPr>
                  <w:rFonts w:ascii="Arial" w:hAnsi="Arial" w:cs="Arial"/>
                </w:rPr>
                <w:t xml:space="preserve"> la catégorie</w:t>
              </w:r>
            </w:ins>
            <w:r w:rsidR="00474964">
              <w:rPr>
                <w:rFonts w:ascii="Arial" w:hAnsi="Arial" w:cs="Arial"/>
              </w:rPr>
              <w:t>.</w:t>
            </w:r>
          </w:p>
          <w:p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44" w:author="Utilisateur" w:date="2016-04-30T11:59:00Z"/>
                <w:rFonts w:ascii="Arial" w:hAnsi="Arial" w:cs="Arial"/>
              </w:rPr>
            </w:pPr>
            <w:ins w:id="45" w:author="Utilisateur" w:date="2016-04-30T11:59:00Z">
              <w:r>
                <w:rPr>
                  <w:rFonts w:ascii="Arial" w:hAnsi="Arial" w:cs="Arial"/>
                </w:rPr>
                <w:t xml:space="preserve">Le système affiche un </w:t>
              </w:r>
              <w:commentRangeStart w:id="46"/>
              <w:r>
                <w:rPr>
                  <w:rFonts w:ascii="Arial" w:hAnsi="Arial" w:cs="Arial"/>
                </w:rPr>
                <w:t>message de confirmation de suppression.</w:t>
              </w:r>
              <w:commentRangeEnd w:id="46"/>
              <w:r>
                <w:rPr>
                  <w:rStyle w:val="Marquedecommentaire"/>
                </w:rPr>
                <w:commentReference w:id="46"/>
              </w:r>
            </w:ins>
          </w:p>
          <w:p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47" w:author="Utilisateur" w:date="2016-04-30T11:59:00Z"/>
                <w:rFonts w:ascii="Arial" w:hAnsi="Arial" w:cs="Arial"/>
              </w:rPr>
            </w:pPr>
            <w:ins w:id="48" w:author="Utilisateur" w:date="2016-04-30T11:59:00Z">
              <w:r>
                <w:rPr>
                  <w:rFonts w:ascii="Arial" w:hAnsi="Arial" w:cs="Arial"/>
                </w:rPr>
                <w:t>La secrétaire confirme la suppression.</w:t>
              </w:r>
            </w:ins>
          </w:p>
          <w:p w:rsidR="00D663A0" w:rsidRPr="00D95935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ins w:id="49" w:author="Utilisateur" w:date="2016-04-30T11:59:00Z">
              <w:r>
                <w:rPr>
                  <w:rFonts w:ascii="Arial" w:hAnsi="Arial" w:cs="Arial"/>
                </w:rPr>
                <w:t xml:space="preserve">Le système </w:t>
              </w:r>
              <w:del w:id="50" w:author="Utilisateur" w:date="2016-04-29T16:58:00Z">
                <w:r w:rsidDel="00E931D0">
                  <w:rPr>
                    <w:rFonts w:ascii="Arial" w:hAnsi="Arial" w:cs="Arial"/>
                  </w:rPr>
                  <w:delText>met à jour les données</w:delText>
                </w:r>
              </w:del>
              <w:r>
                <w:rPr>
                  <w:rFonts w:ascii="Arial" w:hAnsi="Arial" w:cs="Arial"/>
                </w:rPr>
                <w:t>supprime la catégorie.</w:t>
              </w:r>
            </w:ins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Retour</w:t>
            </w:r>
            <w:proofErr w:type="gramStart"/>
            <w:r>
              <w:rPr>
                <w:rFonts w:ascii="Arial" w:eastAsia="Arial" w:hAnsi="Arial" w:cs="Arial"/>
              </w:rPr>
              <w:t xml:space="preserve">:  </w:t>
            </w:r>
            <w:ins w:id="51" w:author="Utilisateur" w:date="2016-04-30T11:59:00Z">
              <w:r w:rsidR="00045E12">
                <w:rPr>
                  <w:rFonts w:ascii="Arial" w:eastAsia="Arial" w:hAnsi="Arial" w:cs="Arial"/>
                </w:rPr>
                <w:t>7</w:t>
              </w:r>
            </w:ins>
            <w:proofErr w:type="gramEnd"/>
            <w:del w:id="52" w:author="Utilisateur" w:date="2016-04-30T11:59:00Z">
              <w:r w:rsidDel="00045E12">
                <w:rPr>
                  <w:rFonts w:ascii="Arial" w:eastAsia="Arial" w:hAnsi="Arial" w:cs="Arial"/>
                </w:rPr>
                <w:delText>4</w:delText>
              </w:r>
            </w:del>
          </w:p>
          <w:p w:rsidR="00FA18A3" w:rsidRDefault="00FA18A3">
            <w:pPr>
              <w:ind w:left="1038"/>
              <w:jc w:val="both"/>
            </w:pPr>
          </w:p>
          <w:p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>A</w:t>
            </w:r>
            <w:ins w:id="53" w:author="Utilisateur" w:date="2016-04-30T11:56:00Z">
              <w:r w:rsidR="00D663A0">
                <w:rPr>
                  <w:rFonts w:ascii="Arial" w:eastAsia="Arial" w:hAnsi="Arial" w:cs="Arial"/>
                  <w:b/>
                </w:rPr>
                <w:t>3</w:t>
              </w:r>
            </w:ins>
            <w:del w:id="54" w:author="Utilisateur" w:date="2016-04-30T11:56:00Z">
              <w:r w:rsidDel="00D663A0">
                <w:rPr>
                  <w:rFonts w:ascii="Arial" w:eastAsia="Arial" w:hAnsi="Arial" w:cs="Arial"/>
                  <w:b/>
                </w:rPr>
                <w:delText>2</w:delText>
              </w:r>
            </w:del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ins w:id="55" w:author="Utilisateur" w:date="2016-04-30T11:50:00Z">
              <w:r w:rsidR="00532E97" w:rsidRPr="0044796A">
                <w:rPr>
                  <w:rFonts w:ascii="Arial" w:hAnsi="Arial" w:cs="Arial"/>
                  <w:b/>
                </w:rPr>
                <w:t>Modifier une catégorie d’artiste.</w:t>
              </w:r>
            </w:ins>
            <w:del w:id="56" w:author="Utilisateur" w:date="2016-04-30T11:50:00Z">
              <w:r w:rsidDel="00532E97">
                <w:rPr>
                  <w:rFonts w:ascii="Arial" w:eastAsia="Arial" w:hAnsi="Arial" w:cs="Arial"/>
                  <w:b/>
                </w:rPr>
                <w:delText xml:space="preserve">   Contexte du cas alternatif</w:delText>
              </w:r>
            </w:del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:rsidR="00532E97" w:rsidRPr="0044796A" w:rsidRDefault="00532E97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57" w:author="Utilisateur" w:date="2016-04-30T11:50:00Z"/>
                <w:rFonts w:ascii="Arial" w:hAnsi="Arial" w:cs="Arial"/>
              </w:rPr>
            </w:pPr>
            <w:ins w:id="58" w:author="Utilisateur" w:date="2016-04-30T11:50:00Z">
              <w:r w:rsidRPr="0044796A">
                <w:rPr>
                  <w:rFonts w:ascii="Arial" w:hAnsi="Arial" w:cs="Arial"/>
                </w:rPr>
                <w:t xml:space="preserve">Le système affiche la fenêtre avec les données de la catégorie sélectionnée sur l'écran sommaire </w:t>
              </w:r>
              <w:r w:rsidRPr="0044796A">
                <w:rPr>
                  <w:rFonts w:ascii="Arial" w:hAnsi="Arial" w:cs="Arial"/>
                  <w:i/>
                </w:rPr>
                <w:t>"Gérer les catégories d'artiste"</w:t>
              </w:r>
              <w:r w:rsidRPr="0044796A">
                <w:rPr>
                  <w:rFonts w:ascii="Arial" w:hAnsi="Arial" w:cs="Arial"/>
                </w:rPr>
                <w:t>.</w:t>
              </w:r>
            </w:ins>
          </w:p>
          <w:p w:rsidR="00FA18A3" w:rsidRPr="000122AB" w:rsidDel="000122AB" w:rsidRDefault="00513D54" w:rsidP="00D95935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del w:id="59" w:author="Utilisateur" w:date="2016-04-30T11:51:00Z"/>
                <w:rFonts w:ascii="Arial" w:hAnsi="Arial" w:cs="Arial"/>
              </w:rPr>
            </w:pPr>
            <w:del w:id="60" w:author="Utilisateur" w:date="2016-04-30T11:51:00Z">
              <w:r w:rsidRPr="000122AB" w:rsidDel="000122AB">
                <w:rPr>
                  <w:rFonts w:ascii="Arial" w:hAnsi="Arial" w:cs="Arial"/>
                </w:rPr>
                <w:delText>La réceptionniste veut modifier la catégorie d’artiste</w:delText>
              </w:r>
            </w:del>
          </w:p>
          <w:p w:rsidR="00FA18A3" w:rsidRPr="000122AB" w:rsidRDefault="00513D54" w:rsidP="00D95935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 xml:space="preserve">La réceptionniste </w:t>
            </w:r>
            <w:ins w:id="61" w:author="Utilisateur" w:date="2016-04-30T11:51:00Z">
              <w:r w:rsidR="000122AB" w:rsidRPr="000122AB">
                <w:rPr>
                  <w:rFonts w:ascii="Arial" w:hAnsi="Arial" w:cs="Arial"/>
                </w:rPr>
                <w:t xml:space="preserve">peut </w:t>
              </w:r>
            </w:ins>
            <w:r w:rsidRPr="000122AB">
              <w:rPr>
                <w:rFonts w:ascii="Arial" w:hAnsi="Arial" w:cs="Arial"/>
              </w:rPr>
              <w:t>modifier le nom ou la description</w:t>
            </w:r>
            <w:r w:rsidR="00474964">
              <w:rPr>
                <w:rFonts w:ascii="Arial" w:hAnsi="Arial" w:cs="Arial"/>
              </w:rPr>
              <w:t>.</w:t>
            </w:r>
          </w:p>
          <w:p w:rsidR="000122AB" w:rsidRPr="00D95935" w:rsidRDefault="00513D54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62" w:author="Utilisateur" w:date="2016-04-30T11:54:00Z"/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>La réceptionniste choisi</w:t>
            </w:r>
            <w:ins w:id="63" w:author="Utilisateur" w:date="2016-04-30T11:53:00Z">
              <w:r w:rsidR="000122AB" w:rsidRPr="000122AB">
                <w:rPr>
                  <w:rFonts w:ascii="Arial" w:hAnsi="Arial" w:cs="Arial"/>
                </w:rPr>
                <w:t>t</w:t>
              </w:r>
            </w:ins>
            <w:r w:rsidRPr="000122AB">
              <w:rPr>
                <w:rFonts w:ascii="Arial" w:hAnsi="Arial" w:cs="Arial"/>
              </w:rPr>
              <w:t xml:space="preserve"> d’enregistrer</w:t>
            </w:r>
            <w:r w:rsidR="00474964">
              <w:rPr>
                <w:rFonts w:ascii="Arial" w:hAnsi="Arial" w:cs="Arial"/>
              </w:rPr>
              <w:t>.</w:t>
            </w:r>
          </w:p>
          <w:p w:rsidR="000122AB" w:rsidRPr="00AB1D87" w:rsidRDefault="000122AB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64" w:author="Utilisateur" w:date="2016-04-30T11:54:00Z"/>
                <w:rFonts w:ascii="Arial" w:hAnsi="Arial" w:cs="Arial"/>
              </w:rPr>
            </w:pPr>
            <w:commentRangeStart w:id="65"/>
            <w:ins w:id="66" w:author="Utilisateur" w:date="2016-04-30T11:54:00Z">
              <w:r w:rsidRPr="000122AB">
                <w:rPr>
                  <w:rFonts w:ascii="Arial" w:hAnsi="Arial" w:cs="Arial"/>
                </w:rPr>
                <w:t>Le système affiche le message de confirmation de modification.</w:t>
              </w:r>
            </w:ins>
          </w:p>
          <w:p w:rsidR="000122AB" w:rsidRPr="00AB1D87" w:rsidRDefault="000122AB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ins w:id="67" w:author="Utilisateur" w:date="2016-04-30T11:54:00Z"/>
                <w:rFonts w:ascii="Arial" w:hAnsi="Arial" w:cs="Arial"/>
              </w:rPr>
            </w:pPr>
            <w:ins w:id="68" w:author="Utilisateur" w:date="2016-04-30T11:54:00Z">
              <w:r w:rsidRPr="000122AB">
                <w:rPr>
                  <w:rFonts w:ascii="Arial" w:hAnsi="Arial" w:cs="Arial"/>
                </w:rPr>
                <w:t>La secrétaire confirme la modification.</w:t>
              </w:r>
            </w:ins>
          </w:p>
          <w:p w:rsidR="00FA18A3" w:rsidRPr="00D95935" w:rsidRDefault="000122AB" w:rsidP="00D95935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ins w:id="69" w:author="Utilisateur" w:date="2016-04-30T11:54:00Z">
              <w:r w:rsidRPr="000122AB">
                <w:rPr>
                  <w:rFonts w:ascii="Arial" w:hAnsi="Arial" w:cs="Arial"/>
                </w:rPr>
                <w:t>Le système met à jour les données</w:t>
              </w:r>
              <w:commentRangeEnd w:id="65"/>
              <w:r w:rsidRPr="000122AB">
                <w:commentReference w:id="65"/>
              </w:r>
              <w:r w:rsidRPr="000122AB">
                <w:rPr>
                  <w:rFonts w:ascii="Arial" w:hAnsi="Arial" w:cs="Arial"/>
                </w:rPr>
                <w:t>.</w:t>
              </w:r>
            </w:ins>
          </w:p>
          <w:p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Retour</w:t>
            </w:r>
            <w:proofErr w:type="gramStart"/>
            <w:r>
              <w:rPr>
                <w:rFonts w:ascii="Arial" w:eastAsia="Arial" w:hAnsi="Arial" w:cs="Arial"/>
              </w:rPr>
              <w:t xml:space="preserve">:  </w:t>
            </w:r>
            <w:ins w:id="70" w:author="Utilisateur" w:date="2016-04-30T11:55:00Z">
              <w:r w:rsidR="00D663A0">
                <w:rPr>
                  <w:rFonts w:ascii="Arial" w:eastAsia="Arial" w:hAnsi="Arial" w:cs="Arial"/>
                </w:rPr>
                <w:t>7</w:t>
              </w:r>
            </w:ins>
            <w:proofErr w:type="gramEnd"/>
            <w:del w:id="71" w:author="Utilisateur" w:date="2016-04-30T11:55:00Z">
              <w:r w:rsidDel="00D663A0">
                <w:rPr>
                  <w:rFonts w:ascii="Arial" w:eastAsia="Arial" w:hAnsi="Arial" w:cs="Arial"/>
                </w:rPr>
                <w:delText>4</w:delText>
              </w:r>
            </w:del>
          </w:p>
          <w:p w:rsidR="00FA18A3" w:rsidRDefault="00FA18A3">
            <w:pPr>
              <w:ind w:left="1038"/>
              <w:jc w:val="both"/>
            </w:pPr>
          </w:p>
        </w:tc>
      </w:tr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154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Contraintes non-fonctionnelles:</w:t>
            </w:r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72" w:author="Utilisateur" w:date="2016-04-30T12:00:00Z"/>
                <w:rFonts w:ascii="Arial" w:hAnsi="Arial" w:cs="Arial"/>
                <w:i/>
              </w:rPr>
            </w:pPr>
            <w:ins w:id="73" w:author="Utilisateur" w:date="2016-04-30T12:00:00Z">
              <w:r w:rsidRPr="0087278F">
                <w:rPr>
                  <w:rFonts w:ascii="Arial" w:hAnsi="Arial" w:cs="Arial"/>
                  <w:i/>
                </w:rPr>
                <w:t>Les catégories seront créées en bloc au début puis peu modifiées par la suite.</w:t>
              </w:r>
            </w:ins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74" w:author="Utilisateur" w:date="2016-04-30T12:00:00Z"/>
                <w:rFonts w:ascii="Arial" w:hAnsi="Arial" w:cs="Arial"/>
                <w:i/>
              </w:rPr>
            </w:pPr>
            <w:ins w:id="75" w:author="Utilisateur" w:date="2016-04-30T12:00:00Z">
              <w:r w:rsidRPr="0087278F">
                <w:rPr>
                  <w:rFonts w:ascii="Arial" w:hAnsi="Arial" w:cs="Arial"/>
                  <w:i/>
                </w:rPr>
                <w:t>Peu d'utilisateurs auront le droit d'ajouter des catégories.</w:t>
              </w:r>
            </w:ins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76" w:author="Utilisateur" w:date="2016-04-30T12:00:00Z"/>
                <w:rFonts w:ascii="Arial" w:hAnsi="Arial" w:cs="Arial"/>
                <w:i/>
              </w:rPr>
            </w:pPr>
            <w:ins w:id="77" w:author="Utilisateur" w:date="2016-04-30T12:00:00Z">
              <w:r w:rsidRPr="0087278F">
                <w:rPr>
                  <w:rFonts w:ascii="Arial" w:hAnsi="Arial" w:cs="Arial"/>
                  <w:i/>
                </w:rPr>
                <w:t>En conséquence, peu de besoins d'aide et de documentation et ne pas complexifier cette fenêtre inutilement.</w:t>
              </w:r>
            </w:ins>
          </w:p>
          <w:p w:rsidR="00FA18A3" w:rsidRDefault="00513D54">
            <w:pPr>
              <w:spacing w:before="120"/>
            </w:pPr>
            <w:del w:id="78" w:author="Utilisateur" w:date="2016-04-30T12:00:00Z">
              <w:r w:rsidDel="00F80BC3">
                <w:rPr>
                  <w:rFonts w:ascii="Arial" w:eastAsia="Arial" w:hAnsi="Arial" w:cs="Arial"/>
                  <w:i/>
                </w:rPr>
                <w:delText>Aucune</w:delText>
              </w:r>
            </w:del>
          </w:p>
        </w:tc>
      </w:tr>
      <w:tr w:rsidR="00FA18A3">
        <w:trPr>
          <w:trHeight w:val="168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Contraintes liées à l'IHM:</w:t>
            </w:r>
          </w:p>
          <w:p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79" w:author="Utilisateur" w:date="2016-04-30T12:00:00Z"/>
                <w:rFonts w:ascii="Arial" w:hAnsi="Arial" w:cs="Arial"/>
                <w:i/>
              </w:rPr>
            </w:pPr>
            <w:commentRangeStart w:id="80"/>
            <w:ins w:id="81" w:author="Utilisateur" w:date="2016-04-30T12:00:00Z">
              <w:r>
                <w:rPr>
                  <w:rFonts w:ascii="Arial" w:hAnsi="Arial" w:cs="Arial"/>
                  <w:i/>
                </w:rPr>
                <w:t>Lors d'un ajout, le bouton supprimer devra être désactivé.</w:t>
              </w:r>
            </w:ins>
          </w:p>
          <w:p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82" w:author="Utilisateur" w:date="2016-04-30T12:04:00Z"/>
                <w:rFonts w:ascii="Arial" w:hAnsi="Arial" w:cs="Arial"/>
                <w:i/>
              </w:rPr>
            </w:pPr>
            <w:ins w:id="83" w:author="Utilisateur" w:date="2016-04-30T12:00:00Z">
              <w:r>
                <w:rPr>
                  <w:rFonts w:ascii="Arial" w:hAnsi="Arial" w:cs="Arial"/>
                  <w:i/>
                </w:rPr>
                <w:t>La fenêtre devra être positionnée aux mêmes coordonnées (</w:t>
              </w:r>
              <w:proofErr w:type="spellStart"/>
              <w:r>
                <w:rPr>
                  <w:rFonts w:ascii="Arial" w:hAnsi="Arial" w:cs="Arial"/>
                  <w:i/>
                </w:rPr>
                <w:t>x</w:t>
              </w:r>
              <w:proofErr w:type="gramStart"/>
              <w:r>
                <w:rPr>
                  <w:rFonts w:ascii="Arial" w:hAnsi="Arial" w:cs="Arial"/>
                  <w:i/>
                </w:rPr>
                <w:t>,y</w:t>
              </w:r>
              <w:proofErr w:type="spellEnd"/>
              <w:proofErr w:type="gramEnd"/>
              <w:r>
                <w:rPr>
                  <w:rFonts w:ascii="Arial" w:hAnsi="Arial" w:cs="Arial"/>
                  <w:i/>
                </w:rPr>
                <w:t>) que toutes les fenêtres de détail.  Elle devra être de demi-largeur d'écran et la hauteur ajustée au contenu.</w:t>
              </w:r>
              <w:commentRangeEnd w:id="80"/>
              <w:r>
                <w:rPr>
                  <w:rStyle w:val="Marquedecommentaire"/>
                </w:rPr>
                <w:commentReference w:id="80"/>
              </w:r>
            </w:ins>
          </w:p>
          <w:p w:rsidR="00513D54" w:rsidRDefault="00513D54" w:rsidP="00513D54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84" w:author="Utilisateur" w:date="2016-04-30T12:04:00Z"/>
                <w:rFonts w:ascii="Arial" w:hAnsi="Arial" w:cs="Arial"/>
                <w:i/>
              </w:rPr>
            </w:pPr>
            <w:commentRangeStart w:id="85"/>
            <w:ins w:id="86" w:author="Utilisateur" w:date="2016-04-30T12:04:00Z">
              <w:r>
                <w:rPr>
                  <w:rFonts w:ascii="Arial" w:hAnsi="Arial" w:cs="Arial"/>
                  <w:i/>
                </w:rPr>
                <w:t>Vérifier où positionner la sélection après annulation, modification, ou suppression de catégorie.</w:t>
              </w:r>
              <w:commentRangeEnd w:id="85"/>
              <w:r>
                <w:rPr>
                  <w:rStyle w:val="Marquedecommentaire"/>
                </w:rPr>
                <w:commentReference w:id="85"/>
              </w:r>
            </w:ins>
          </w:p>
          <w:p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ins w:id="87" w:author="Utilisateur" w:date="2016-04-30T12:04:00Z"/>
                <w:rFonts w:ascii="Arial" w:hAnsi="Arial" w:cs="Arial"/>
                <w:i/>
              </w:rPr>
            </w:pPr>
            <w:ins w:id="88" w:author="Utilisateur" w:date="2016-04-30T12:04:00Z">
              <w:r>
                <w:rPr>
                  <w:rFonts w:ascii="Arial" w:hAnsi="Arial" w:cs="Arial"/>
                  <w:i/>
                </w:rPr>
                <w:t xml:space="preserve">Vérifier si on doit sélectionner la catégorie lorsqu'on retourne à l'écran sommaire ou on doit seulement s'y positionner. </w:t>
              </w:r>
            </w:ins>
          </w:p>
          <w:p w:rsidR="00FA18A3" w:rsidRDefault="00513D54">
            <w:pPr>
              <w:spacing w:before="120"/>
            </w:pPr>
            <w:del w:id="89" w:author="Utilisateur" w:date="2016-04-30T12:00:00Z">
              <w:r w:rsidDel="00F80BC3">
                <w:rPr>
                  <w:rFonts w:ascii="Arial" w:eastAsia="Arial" w:hAnsi="Arial" w:cs="Arial"/>
                </w:rPr>
                <w:delText>Aucune</w:delText>
              </w:r>
            </w:del>
          </w:p>
        </w:tc>
      </w:tr>
      <w:tr w:rsidR="00FA18A3" w:rsidTr="00D95935">
        <w:trPr>
          <w:trHeight w:val="848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Divers:</w:t>
            </w:r>
          </w:p>
          <w:p w:rsidR="00FA18A3" w:rsidRDefault="00513D54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ins w:id="90" w:author="Utilisateur" w:date="2016-04-30T12:34:00Z"/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Vérifier l’authentification, qui à le droit de modifier, créer et supprimer.</w:t>
            </w:r>
          </w:p>
          <w:p w:rsidR="00D60973" w:rsidRDefault="00D60973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ins w:id="91" w:author="Utilisateur" w:date="2016-04-30T12:34:00Z"/>
                <w:rFonts w:ascii="Arial" w:hAnsi="Arial" w:cs="Arial"/>
                <w:i/>
              </w:rPr>
            </w:pPr>
            <w:ins w:id="92" w:author="Utilisateur" w:date="2016-04-30T12:34:00Z">
              <w:r>
                <w:rPr>
                  <w:rFonts w:ascii="Arial" w:hAnsi="Arial" w:cs="Arial"/>
                  <w:i/>
                </w:rPr>
                <w:t>Vérifier ce qu'on souhaite faire lorsque des artistes sont liés à une catégorie qu'on souhaite supprimer</w:t>
              </w:r>
            </w:ins>
          </w:p>
          <w:p w:rsidR="00FA18A3" w:rsidRDefault="00FA18A3">
            <w:pPr>
              <w:spacing w:before="120"/>
            </w:pPr>
            <w:bookmarkStart w:id="93" w:name="_GoBack"/>
            <w:bookmarkEnd w:id="93"/>
          </w:p>
        </w:tc>
      </w:tr>
    </w:tbl>
    <w:p w:rsidR="00FA18A3" w:rsidRDefault="00FA18A3">
      <w:pPr>
        <w:tabs>
          <w:tab w:val="right" w:pos="10065"/>
        </w:tabs>
        <w:jc w:val="both"/>
      </w:pPr>
      <w:bookmarkStart w:id="94" w:name="h.gjdgxs" w:colFirst="0" w:colLast="0"/>
      <w:bookmarkEnd w:id="94"/>
    </w:p>
    <w:sectPr w:rsidR="00FA18A3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tilisateur" w:date="2016-04-30T12:19:00Z" w:initials="U">
    <w:p w:rsidR="00D45791" w:rsidRDefault="00D45791">
      <w:pPr>
        <w:pStyle w:val="Commentaire"/>
      </w:pPr>
      <w:r>
        <w:rPr>
          <w:rStyle w:val="Marquedecommentaire"/>
        </w:rPr>
        <w:annotationRef/>
      </w:r>
      <w:r>
        <w:t>On verra comment numéroter mardi</w:t>
      </w:r>
    </w:p>
  </w:comment>
  <w:comment w:id="1" w:author="Utilisateur" w:date="2016-04-30T12:00:00Z" w:initials="U">
    <w:p w:rsidR="00D45791" w:rsidRDefault="00D45791">
      <w:pPr>
        <w:pStyle w:val="Commentaire"/>
      </w:pPr>
      <w:r>
        <w:rPr>
          <w:rStyle w:val="Marquedecommentaire"/>
        </w:rPr>
        <w:annotationRef/>
      </w:r>
      <w:r>
        <w:t>Cette information est déjà dans "Acteur primaire:" un peu plus bas</w:t>
      </w:r>
    </w:p>
  </w:comment>
  <w:comment w:id="13" w:author="Utilisateur" w:date="2016-04-30T12:00:00Z" w:initials="U">
    <w:p w:rsidR="00AC3719" w:rsidRDefault="00AC3719">
      <w:pPr>
        <w:pStyle w:val="Commentaire"/>
      </w:pPr>
      <w:r>
        <w:rPr>
          <w:rStyle w:val="Marquedecommentaire"/>
        </w:rPr>
        <w:annotationRef/>
      </w:r>
      <w:r>
        <w:t>Mis dans le déclencheur</w:t>
      </w:r>
    </w:p>
  </w:comment>
  <w:comment w:id="15" w:author="Utilisateur" w:date="2016-04-30T12:00:00Z" w:initials="U">
    <w:p w:rsidR="00AC3719" w:rsidRDefault="00AC3719">
      <w:pPr>
        <w:pStyle w:val="Commentaire"/>
      </w:pPr>
      <w:r>
        <w:rPr>
          <w:rStyle w:val="Marquedecommentaire"/>
        </w:rPr>
        <w:annotationRef/>
      </w:r>
      <w:r>
        <w:t>Voir les alternatifs pour comprendre le besoin de préciser quelle confirmation</w:t>
      </w:r>
    </w:p>
  </w:comment>
  <w:comment w:id="24" w:author="Utilisateur" w:date="2016-04-30T12:00:00Z" w:initials="U">
    <w:p w:rsidR="00AC3719" w:rsidRDefault="00AC3719" w:rsidP="00AC3719">
      <w:pPr>
        <w:pStyle w:val="Commentaire"/>
      </w:pPr>
      <w:r>
        <w:rPr>
          <w:rStyle w:val="Marquedecommentaire"/>
        </w:rPr>
        <w:annotationRef/>
      </w:r>
      <w:r>
        <w:t>Ici ou dans la section Contraintes liées à l'IHM</w:t>
      </w:r>
    </w:p>
  </w:comment>
  <w:comment w:id="46" w:author="Utilisateur" w:date="2016-04-30T12:00:00Z" w:initials="U">
    <w:p w:rsidR="00D663A0" w:rsidRDefault="00D663A0" w:rsidP="00D663A0">
      <w:pPr>
        <w:pStyle w:val="Commentaire"/>
      </w:pPr>
      <w:r>
        <w:rPr>
          <w:rStyle w:val="Marquedecommentaire"/>
        </w:rPr>
        <w:annotationRef/>
      </w:r>
      <w:r>
        <w:t>Qu'est-ce qui se passe si des artistes sont liés à la catégorie???</w:t>
      </w:r>
    </w:p>
  </w:comment>
  <w:comment w:id="65" w:author="Utilisateur" w:date="2016-04-30T12:00:00Z" w:initials="U">
    <w:p w:rsidR="000122AB" w:rsidRDefault="000122AB" w:rsidP="000122AB">
      <w:pPr>
        <w:pStyle w:val="Commentaire"/>
      </w:pPr>
      <w:r>
        <w:rPr>
          <w:rStyle w:val="Marquedecommentaire"/>
        </w:rPr>
        <w:annotationRef/>
      </w:r>
      <w:r>
        <w:t>Pas pareil car on ne devra pas faire un INSERT mais un UPDATE</w:t>
      </w:r>
    </w:p>
  </w:comment>
  <w:comment w:id="80" w:author="Utilisateur" w:date="2016-04-30T12:00:00Z" w:initials="U">
    <w:p w:rsidR="00F80BC3" w:rsidRDefault="00F80BC3" w:rsidP="00F80BC3">
      <w:pPr>
        <w:pStyle w:val="Commentaire"/>
      </w:pPr>
      <w:r>
        <w:rPr>
          <w:rStyle w:val="Marquedecommentaire"/>
        </w:rPr>
        <w:annotationRef/>
      </w:r>
      <w:r>
        <w:t>Exemple de contraintes à copier dans tous les cas où c'est pertinent</w:t>
      </w:r>
    </w:p>
  </w:comment>
  <w:comment w:id="85" w:author="Utilisateur" w:date="2016-04-30T12:04:00Z" w:initials="U">
    <w:p w:rsidR="00513D54" w:rsidRDefault="00513D54" w:rsidP="00513D54">
      <w:pPr>
        <w:pStyle w:val="Commentaire"/>
      </w:pPr>
      <w:r>
        <w:rPr>
          <w:rStyle w:val="Marquedecommentaire"/>
        </w:rPr>
        <w:annotationRef/>
      </w:r>
      <w:r>
        <w:t>On laisse le commentaire même si plus haut on a fait des suggestions.  Rien n'a été confirmé par le client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6pt;height:9.6pt" o:bullet="t">
        <v:imagedata r:id="rId1" o:title="BD15058_"/>
      </v:shape>
    </w:pict>
  </w:numPicBullet>
  <w:abstractNum w:abstractNumId="0">
    <w:nsid w:val="06C857D7"/>
    <w:multiLevelType w:val="multilevel"/>
    <w:tmpl w:val="2996B322"/>
    <w:lvl w:ilvl="0">
      <w:start w:val="1"/>
      <w:numFmt w:val="decimal"/>
      <w:lvlText w:val="%1."/>
      <w:lvlJc w:val="left"/>
      <w:pPr>
        <w:ind w:left="820" w:firstLine="460"/>
      </w:pPr>
    </w:lvl>
    <w:lvl w:ilvl="1">
      <w:start w:val="1"/>
      <w:numFmt w:val="lowerLetter"/>
      <w:lvlText w:val="%2."/>
      <w:lvlJc w:val="left"/>
      <w:pPr>
        <w:ind w:left="1540" w:firstLine="1180"/>
      </w:pPr>
    </w:lvl>
    <w:lvl w:ilvl="2">
      <w:start w:val="1"/>
      <w:numFmt w:val="lowerRoman"/>
      <w:lvlText w:val="%3."/>
      <w:lvlJc w:val="right"/>
      <w:pPr>
        <w:ind w:left="2260" w:firstLine="2080"/>
      </w:pPr>
    </w:lvl>
    <w:lvl w:ilvl="3">
      <w:start w:val="1"/>
      <w:numFmt w:val="decimal"/>
      <w:lvlText w:val="%4."/>
      <w:lvlJc w:val="left"/>
      <w:pPr>
        <w:ind w:left="2980" w:firstLine="2620"/>
      </w:pPr>
    </w:lvl>
    <w:lvl w:ilvl="4">
      <w:start w:val="1"/>
      <w:numFmt w:val="lowerLetter"/>
      <w:lvlText w:val="%5."/>
      <w:lvlJc w:val="left"/>
      <w:pPr>
        <w:ind w:left="3700" w:firstLine="3340"/>
      </w:pPr>
    </w:lvl>
    <w:lvl w:ilvl="5">
      <w:start w:val="1"/>
      <w:numFmt w:val="lowerRoman"/>
      <w:lvlText w:val="%6."/>
      <w:lvlJc w:val="right"/>
      <w:pPr>
        <w:ind w:left="4420" w:firstLine="4240"/>
      </w:pPr>
    </w:lvl>
    <w:lvl w:ilvl="6">
      <w:start w:val="1"/>
      <w:numFmt w:val="decimal"/>
      <w:lvlText w:val="%7."/>
      <w:lvlJc w:val="left"/>
      <w:pPr>
        <w:ind w:left="5140" w:firstLine="4780"/>
      </w:pPr>
    </w:lvl>
    <w:lvl w:ilvl="7">
      <w:start w:val="1"/>
      <w:numFmt w:val="lowerLetter"/>
      <w:lvlText w:val="%8."/>
      <w:lvlJc w:val="left"/>
      <w:pPr>
        <w:ind w:left="5860" w:firstLine="5500"/>
      </w:pPr>
    </w:lvl>
    <w:lvl w:ilvl="8">
      <w:start w:val="1"/>
      <w:numFmt w:val="lowerRoman"/>
      <w:lvlText w:val="%9."/>
      <w:lvlJc w:val="right"/>
      <w:pPr>
        <w:ind w:left="6580" w:firstLine="6400"/>
      </w:pPr>
    </w:lvl>
  </w:abstractNum>
  <w:abstractNum w:abstractNumId="1">
    <w:nsid w:val="087A633B"/>
    <w:multiLevelType w:val="multilevel"/>
    <w:tmpl w:val="0F70A2AC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2">
    <w:nsid w:val="252F2FC2"/>
    <w:multiLevelType w:val="multilevel"/>
    <w:tmpl w:val="A7B0BD1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2CA86068"/>
    <w:multiLevelType w:val="multilevel"/>
    <w:tmpl w:val="C36828D2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4">
    <w:nsid w:val="47A25619"/>
    <w:multiLevelType w:val="multilevel"/>
    <w:tmpl w:val="6B44677A"/>
    <w:lvl w:ilvl="0">
      <w:start w:val="1"/>
      <w:numFmt w:val="decimal"/>
      <w:lvlText w:val="%1."/>
      <w:lvlJc w:val="left"/>
      <w:pPr>
        <w:ind w:left="0" w:firstLine="1038"/>
      </w:pPr>
    </w:lvl>
    <w:lvl w:ilvl="1">
      <w:start w:val="1"/>
      <w:numFmt w:val="lowerLetter"/>
      <w:lvlText w:val="%2."/>
      <w:lvlJc w:val="left"/>
      <w:pPr>
        <w:ind w:left="42" w:firstLine="1080"/>
      </w:pPr>
    </w:lvl>
    <w:lvl w:ilvl="2">
      <w:start w:val="1"/>
      <w:numFmt w:val="lowerRoman"/>
      <w:lvlText w:val="%3."/>
      <w:lvlJc w:val="right"/>
      <w:pPr>
        <w:ind w:left="762" w:firstLine="1980"/>
      </w:pPr>
    </w:lvl>
    <w:lvl w:ilvl="3">
      <w:start w:val="1"/>
      <w:numFmt w:val="decimal"/>
      <w:lvlText w:val="%4."/>
      <w:lvlJc w:val="left"/>
      <w:pPr>
        <w:ind w:left="1482" w:firstLine="2520"/>
      </w:pPr>
    </w:lvl>
    <w:lvl w:ilvl="4">
      <w:start w:val="1"/>
      <w:numFmt w:val="lowerLetter"/>
      <w:lvlText w:val="%5."/>
      <w:lvlJc w:val="left"/>
      <w:pPr>
        <w:ind w:left="2202" w:firstLine="3240"/>
      </w:pPr>
    </w:lvl>
    <w:lvl w:ilvl="5">
      <w:start w:val="1"/>
      <w:numFmt w:val="lowerRoman"/>
      <w:lvlText w:val="%6."/>
      <w:lvlJc w:val="right"/>
      <w:pPr>
        <w:ind w:left="2922" w:firstLine="4140"/>
      </w:pPr>
    </w:lvl>
    <w:lvl w:ilvl="6">
      <w:start w:val="1"/>
      <w:numFmt w:val="decimal"/>
      <w:lvlText w:val="%7."/>
      <w:lvlJc w:val="left"/>
      <w:pPr>
        <w:ind w:left="3642" w:firstLine="4680"/>
      </w:pPr>
    </w:lvl>
    <w:lvl w:ilvl="7">
      <w:start w:val="1"/>
      <w:numFmt w:val="lowerLetter"/>
      <w:lvlText w:val="%8."/>
      <w:lvlJc w:val="left"/>
      <w:pPr>
        <w:ind w:left="4362" w:firstLine="5400"/>
      </w:pPr>
    </w:lvl>
    <w:lvl w:ilvl="8">
      <w:start w:val="1"/>
      <w:numFmt w:val="lowerRoman"/>
      <w:lvlText w:val="%9."/>
      <w:lvlJc w:val="right"/>
      <w:pPr>
        <w:ind w:left="5082" w:firstLine="6300"/>
      </w:pPr>
    </w:lvl>
  </w:abstractNum>
  <w:abstractNum w:abstractNumId="5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CD6D07"/>
    <w:multiLevelType w:val="multilevel"/>
    <w:tmpl w:val="D7B6DCF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53651D63"/>
    <w:multiLevelType w:val="hybridMultilevel"/>
    <w:tmpl w:val="8B98EB9E"/>
    <w:lvl w:ilvl="0" w:tplc="CAA6BFB8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18" w:hanging="360"/>
      </w:pPr>
    </w:lvl>
    <w:lvl w:ilvl="2" w:tplc="0C0C001B" w:tentative="1">
      <w:start w:val="1"/>
      <w:numFmt w:val="lowerRoman"/>
      <w:lvlText w:val="%3."/>
      <w:lvlJc w:val="right"/>
      <w:pPr>
        <w:ind w:left="2838" w:hanging="180"/>
      </w:pPr>
    </w:lvl>
    <w:lvl w:ilvl="3" w:tplc="0C0C000F" w:tentative="1">
      <w:start w:val="1"/>
      <w:numFmt w:val="decimal"/>
      <w:lvlText w:val="%4."/>
      <w:lvlJc w:val="left"/>
      <w:pPr>
        <w:ind w:left="3558" w:hanging="360"/>
      </w:pPr>
    </w:lvl>
    <w:lvl w:ilvl="4" w:tplc="0C0C0019" w:tentative="1">
      <w:start w:val="1"/>
      <w:numFmt w:val="lowerLetter"/>
      <w:lvlText w:val="%5."/>
      <w:lvlJc w:val="left"/>
      <w:pPr>
        <w:ind w:left="4278" w:hanging="360"/>
      </w:pPr>
    </w:lvl>
    <w:lvl w:ilvl="5" w:tplc="0C0C001B" w:tentative="1">
      <w:start w:val="1"/>
      <w:numFmt w:val="lowerRoman"/>
      <w:lvlText w:val="%6."/>
      <w:lvlJc w:val="right"/>
      <w:pPr>
        <w:ind w:left="4998" w:hanging="180"/>
      </w:pPr>
    </w:lvl>
    <w:lvl w:ilvl="6" w:tplc="0C0C000F" w:tentative="1">
      <w:start w:val="1"/>
      <w:numFmt w:val="decimal"/>
      <w:lvlText w:val="%7."/>
      <w:lvlJc w:val="left"/>
      <w:pPr>
        <w:ind w:left="5718" w:hanging="360"/>
      </w:pPr>
    </w:lvl>
    <w:lvl w:ilvl="7" w:tplc="0C0C0019" w:tentative="1">
      <w:start w:val="1"/>
      <w:numFmt w:val="lowerLetter"/>
      <w:lvlText w:val="%8."/>
      <w:lvlJc w:val="left"/>
      <w:pPr>
        <w:ind w:left="6438" w:hanging="360"/>
      </w:pPr>
    </w:lvl>
    <w:lvl w:ilvl="8" w:tplc="0C0C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>
    <w:nsid w:val="54D64C61"/>
    <w:multiLevelType w:val="multilevel"/>
    <w:tmpl w:val="815E925E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9">
    <w:nsid w:val="57910C41"/>
    <w:multiLevelType w:val="hybridMultilevel"/>
    <w:tmpl w:val="AEC8A4EC"/>
    <w:lvl w:ilvl="0" w:tplc="A90260F2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32F14"/>
    <w:multiLevelType w:val="multilevel"/>
    <w:tmpl w:val="46046958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11">
    <w:nsid w:val="67847357"/>
    <w:multiLevelType w:val="multilevel"/>
    <w:tmpl w:val="67442338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2">
    <w:nsid w:val="6AA4579E"/>
    <w:multiLevelType w:val="multilevel"/>
    <w:tmpl w:val="AF26B784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13">
    <w:nsid w:val="717A303C"/>
    <w:multiLevelType w:val="hybridMultilevel"/>
    <w:tmpl w:val="3C4EE102"/>
    <w:lvl w:ilvl="0" w:tplc="0C0C000F">
      <w:start w:val="1"/>
      <w:numFmt w:val="decimal"/>
      <w:lvlText w:val="%1."/>
      <w:lvlJc w:val="left"/>
      <w:pPr>
        <w:ind w:left="2118" w:hanging="360"/>
      </w:pPr>
    </w:lvl>
    <w:lvl w:ilvl="1" w:tplc="0C0C0019" w:tentative="1">
      <w:start w:val="1"/>
      <w:numFmt w:val="lowerLetter"/>
      <w:lvlText w:val="%2."/>
      <w:lvlJc w:val="left"/>
      <w:pPr>
        <w:ind w:left="2838" w:hanging="360"/>
      </w:pPr>
    </w:lvl>
    <w:lvl w:ilvl="2" w:tplc="0C0C001B" w:tentative="1">
      <w:start w:val="1"/>
      <w:numFmt w:val="lowerRoman"/>
      <w:lvlText w:val="%3."/>
      <w:lvlJc w:val="right"/>
      <w:pPr>
        <w:ind w:left="3558" w:hanging="180"/>
      </w:pPr>
    </w:lvl>
    <w:lvl w:ilvl="3" w:tplc="0C0C000F" w:tentative="1">
      <w:start w:val="1"/>
      <w:numFmt w:val="decimal"/>
      <w:lvlText w:val="%4."/>
      <w:lvlJc w:val="left"/>
      <w:pPr>
        <w:ind w:left="4278" w:hanging="360"/>
      </w:pPr>
    </w:lvl>
    <w:lvl w:ilvl="4" w:tplc="0C0C0019" w:tentative="1">
      <w:start w:val="1"/>
      <w:numFmt w:val="lowerLetter"/>
      <w:lvlText w:val="%5."/>
      <w:lvlJc w:val="left"/>
      <w:pPr>
        <w:ind w:left="4998" w:hanging="360"/>
      </w:pPr>
    </w:lvl>
    <w:lvl w:ilvl="5" w:tplc="0C0C001B" w:tentative="1">
      <w:start w:val="1"/>
      <w:numFmt w:val="lowerRoman"/>
      <w:lvlText w:val="%6."/>
      <w:lvlJc w:val="right"/>
      <w:pPr>
        <w:ind w:left="5718" w:hanging="180"/>
      </w:pPr>
    </w:lvl>
    <w:lvl w:ilvl="6" w:tplc="0C0C000F" w:tentative="1">
      <w:start w:val="1"/>
      <w:numFmt w:val="decimal"/>
      <w:lvlText w:val="%7."/>
      <w:lvlJc w:val="left"/>
      <w:pPr>
        <w:ind w:left="6438" w:hanging="360"/>
      </w:pPr>
    </w:lvl>
    <w:lvl w:ilvl="7" w:tplc="0C0C0019" w:tentative="1">
      <w:start w:val="1"/>
      <w:numFmt w:val="lowerLetter"/>
      <w:lvlText w:val="%8."/>
      <w:lvlJc w:val="left"/>
      <w:pPr>
        <w:ind w:left="7158" w:hanging="360"/>
      </w:pPr>
    </w:lvl>
    <w:lvl w:ilvl="8" w:tplc="0C0C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>
    <w:nsid w:val="794779AC"/>
    <w:multiLevelType w:val="multilevel"/>
    <w:tmpl w:val="22EC103A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0"/>
  </w:num>
  <w:num w:numId="10">
    <w:abstractNumId w:val="7"/>
  </w:num>
  <w:num w:numId="11">
    <w:abstractNumId w:val="14"/>
  </w:num>
  <w:num w:numId="12">
    <w:abstractNumId w:val="1"/>
  </w:num>
  <w:num w:numId="13">
    <w:abstractNumId w:val="12"/>
  </w:num>
  <w:num w:numId="14">
    <w:abstractNumId w:val="8"/>
  </w:num>
  <w:num w:numId="15">
    <w:abstractNumId w:val="3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A18A3"/>
    <w:rsid w:val="000122AB"/>
    <w:rsid w:val="00045E12"/>
    <w:rsid w:val="00337BF6"/>
    <w:rsid w:val="00474964"/>
    <w:rsid w:val="00513D54"/>
    <w:rsid w:val="00532E97"/>
    <w:rsid w:val="00617CF0"/>
    <w:rsid w:val="00706031"/>
    <w:rsid w:val="008F2FB4"/>
    <w:rsid w:val="00AC3719"/>
    <w:rsid w:val="00D45791"/>
    <w:rsid w:val="00D60973"/>
    <w:rsid w:val="00D663A0"/>
    <w:rsid w:val="00D95935"/>
    <w:rsid w:val="00DA0EE8"/>
    <w:rsid w:val="00E42211"/>
    <w:rsid w:val="00E535EF"/>
    <w:rsid w:val="00F80BC3"/>
    <w:rsid w:val="00F836D4"/>
    <w:rsid w:val="00F8610C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57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79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nhideWhenUsed/>
    <w:rsid w:val="00D45791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45791"/>
  </w:style>
  <w:style w:type="character" w:customStyle="1" w:styleId="CommentaireCar">
    <w:name w:val="Commentaire Car"/>
    <w:basedOn w:val="Policepardfaut"/>
    <w:link w:val="Commentaire"/>
    <w:rsid w:val="00D457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791"/>
    <w:rPr>
      <w:b/>
      <w:bCs/>
    </w:rPr>
  </w:style>
  <w:style w:type="paragraph" w:styleId="Paragraphedeliste">
    <w:name w:val="List Paragraph"/>
    <w:basedOn w:val="Normal"/>
    <w:uiPriority w:val="34"/>
    <w:qFormat/>
    <w:rsid w:val="00AC3719"/>
    <w:pPr>
      <w:ind w:left="720"/>
      <w:contextualSpacing/>
    </w:pPr>
    <w:rPr>
      <w:color w:val="auto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57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79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nhideWhenUsed/>
    <w:rsid w:val="00D45791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45791"/>
  </w:style>
  <w:style w:type="character" w:customStyle="1" w:styleId="CommentaireCar">
    <w:name w:val="Commentaire Car"/>
    <w:basedOn w:val="Policepardfaut"/>
    <w:link w:val="Commentaire"/>
    <w:rsid w:val="00D457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791"/>
    <w:rPr>
      <w:b/>
      <w:bCs/>
    </w:rPr>
  </w:style>
  <w:style w:type="paragraph" w:styleId="Paragraphedeliste">
    <w:name w:val="List Paragraph"/>
    <w:basedOn w:val="Normal"/>
    <w:uiPriority w:val="34"/>
    <w:qFormat/>
    <w:rsid w:val="00AC3719"/>
    <w:pPr>
      <w:ind w:left="720"/>
      <w:contextualSpacing/>
    </w:pPr>
    <w:rPr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Utilisateur</cp:lastModifiedBy>
  <cp:revision>11</cp:revision>
  <dcterms:created xsi:type="dcterms:W3CDTF">2016-04-30T15:35:00Z</dcterms:created>
  <dcterms:modified xsi:type="dcterms:W3CDTF">2016-04-30T16:35:00Z</dcterms:modified>
</cp:coreProperties>
</file>