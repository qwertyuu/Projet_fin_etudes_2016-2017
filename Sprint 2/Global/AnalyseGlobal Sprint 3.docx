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6C4F46" w:rsidRDefault="006C4F46" w:rsidP="00AC0309">
      <w:pPr>
        <w:rPr>
          <w:sz w:val="24"/>
          <w:szCs w:val="24"/>
        </w:rPr>
      </w:pPr>
    </w:p>
    <w:p w:rsidR="00FD19B5" w:rsidRDefault="006A5130" w:rsidP="006C4F46">
      <w:pPr>
        <w:ind w:firstLine="708"/>
        <w:rPr>
          <w:sz w:val="24"/>
          <w:szCs w:val="24"/>
        </w:rPr>
      </w:pPr>
      <w:r>
        <w:rPr>
          <w:sz w:val="24"/>
          <w:szCs w:val="24"/>
        </w:rPr>
        <w:t>Dans le sprint 3, les 3 parties principales de développement sont la gestion fine des utilisateurs</w:t>
      </w:r>
      <w:r w:rsidR="006C4F46">
        <w:rPr>
          <w:sz w:val="24"/>
          <w:szCs w:val="24"/>
        </w:rPr>
        <w:t xml:space="preserve"> et de leurs permissions</w:t>
      </w:r>
      <w:r>
        <w:rPr>
          <w:sz w:val="24"/>
          <w:szCs w:val="24"/>
        </w:rPr>
        <w:t xml:space="preserve"> (qui a le droit faire quoi dans le site?)</w:t>
      </w:r>
      <w:r w:rsidR="006C4F46">
        <w:rPr>
          <w:sz w:val="24"/>
          <w:szCs w:val="24"/>
        </w:rPr>
        <w:t>, les rapports et une authentification bonifiée de l’utilisateur.</w:t>
      </w:r>
    </w:p>
    <w:p w:rsidR="005B6986" w:rsidRDefault="00600919" w:rsidP="00600919">
      <w:pPr>
        <w:ind w:firstLine="708"/>
        <w:rPr>
          <w:sz w:val="24"/>
          <w:szCs w:val="24"/>
        </w:rPr>
      </w:pPr>
      <w:r>
        <w:rPr>
          <w:sz w:val="24"/>
          <w:szCs w:val="24"/>
        </w:rPr>
        <w:t xml:space="preserve">Le sprint 3 va aussi implémenter l’ensemble des rôles utilisateurs, ce qui décide de qui </w:t>
      </w:r>
      <w:r w:rsidR="0020700D">
        <w:rPr>
          <w:sz w:val="24"/>
          <w:szCs w:val="24"/>
        </w:rPr>
        <w:t>a</w:t>
      </w:r>
      <w:r>
        <w:rPr>
          <w:sz w:val="24"/>
          <w:szCs w:val="24"/>
        </w:rPr>
        <w:t xml:space="preserve"> le droit de faire quoi. Lorsqu’un utilisateur sera Représentant ou autre, il aura des droits précis qu’il ne pourra outrepasser.</w:t>
      </w:r>
      <w:r w:rsidR="00F21331">
        <w:rPr>
          <w:sz w:val="24"/>
          <w:szCs w:val="24"/>
        </w:rPr>
        <w:t xml:space="preserve"> Seul l’administrateur se verra attribué tous les droits.</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FD19B5" w:rsidRDefault="002F795D" w:rsidP="00AC0309">
      <w:pPr>
        <w:rPr>
          <w:sz w:val="24"/>
          <w:szCs w:val="24"/>
        </w:rPr>
      </w:pPr>
      <w:r>
        <w:rPr>
          <w:sz w:val="24"/>
          <w:szCs w:val="24"/>
        </w:rPr>
        <w:br w:type="page"/>
      </w:r>
    </w:p>
    <w:p w:rsidR="00A913B3" w:rsidRDefault="006C4F46" w:rsidP="00AC0309">
      <w:pPr>
        <w:jc w:val="center"/>
        <w:rPr>
          <w:sz w:val="36"/>
          <w:szCs w:val="36"/>
        </w:rPr>
      </w:pPr>
      <w:r>
        <w:rPr>
          <w:sz w:val="36"/>
          <w:szCs w:val="36"/>
        </w:rPr>
        <w:lastRenderedPageBreak/>
        <w:t>Gestion des utilisateurs</w:t>
      </w:r>
    </w:p>
    <w:p w:rsidR="00242101" w:rsidRDefault="00242101" w:rsidP="00AC0309">
      <w:pPr>
        <w:jc w:val="center"/>
        <w:rPr>
          <w:sz w:val="36"/>
          <w:szCs w:val="36"/>
        </w:rPr>
      </w:pPr>
    </w:p>
    <w:p w:rsidR="00242101" w:rsidRDefault="00242101" w:rsidP="00242101">
      <w:pPr>
        <w:ind w:firstLine="708"/>
        <w:rPr>
          <w:sz w:val="24"/>
          <w:szCs w:val="24"/>
        </w:rPr>
      </w:pPr>
      <w:r>
        <w:rPr>
          <w:noProof/>
          <w:lang w:eastAsia="fr-CA"/>
        </w:rPr>
        <w:drawing>
          <wp:anchor distT="0" distB="0" distL="114300" distR="114300" simplePos="0" relativeHeight="251658240" behindDoc="1" locked="0" layoutInCell="1" allowOverlap="1" wp14:anchorId="400231EB" wp14:editId="2F41D020">
            <wp:simplePos x="0" y="0"/>
            <wp:positionH relativeFrom="column">
              <wp:posOffset>0</wp:posOffset>
            </wp:positionH>
            <wp:positionV relativeFrom="paragraph">
              <wp:posOffset>-2540</wp:posOffset>
            </wp:positionV>
            <wp:extent cx="6400800" cy="312420"/>
            <wp:effectExtent l="19050" t="19050" r="19050" b="11430"/>
            <wp:wrapTight wrapText="bothSides">
              <wp:wrapPolygon edited="0">
                <wp:start x="-64" y="-1317"/>
                <wp:lineTo x="-64" y="21073"/>
                <wp:lineTo x="21600" y="21073"/>
                <wp:lineTo x="21600" y="-1317"/>
                <wp:lineTo x="-64" y="-13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312420"/>
                    </a:xfrm>
                    <a:prstGeom prst="rect">
                      <a:avLst/>
                    </a:prstGeom>
                    <a:ln w="25400">
                      <a:solidFill>
                        <a:schemeClr val="tx1"/>
                      </a:solidFill>
                    </a:ln>
                    <a:effectLst>
                      <a:softEdge rad="0"/>
                    </a:effectLst>
                  </pic:spPr>
                </pic:pic>
              </a:graphicData>
            </a:graphic>
          </wp:anchor>
        </w:drawing>
      </w:r>
      <w:r>
        <w:rPr>
          <w:sz w:val="24"/>
          <w:szCs w:val="24"/>
        </w:rPr>
        <w:t>Le menu de gestion des utilisateurs sera disponible comme un bouton dans la navigation principale, en haut du site pour les utilisateurs ayant le droit d’effectuer l’action de gestion sur les utilisateurs. Les utilisateurs n’ayant pas les droits suffisants n’auront pas connaissance de l’</w:t>
      </w:r>
      <w:r w:rsidR="0020700D">
        <w:rPr>
          <w:sz w:val="24"/>
          <w:szCs w:val="24"/>
        </w:rPr>
        <w:t>existence</w:t>
      </w:r>
      <w:r>
        <w:rPr>
          <w:sz w:val="24"/>
          <w:szCs w:val="24"/>
        </w:rPr>
        <w:t xml:space="preserve"> de la page de gestion des utilisateurs.</w:t>
      </w:r>
    </w:p>
    <w:p w:rsidR="00242101" w:rsidRDefault="00242101" w:rsidP="00242101">
      <w:pPr>
        <w:ind w:firstLine="708"/>
        <w:rPr>
          <w:sz w:val="24"/>
          <w:szCs w:val="24"/>
        </w:rPr>
      </w:pPr>
      <w:r>
        <w:rPr>
          <w:noProof/>
          <w:lang w:eastAsia="fr-CA"/>
        </w:rPr>
        <w:drawing>
          <wp:anchor distT="0" distB="0" distL="114300" distR="114300" simplePos="0" relativeHeight="251659264" behindDoc="1" locked="0" layoutInCell="1" allowOverlap="1" wp14:anchorId="7A87DC88" wp14:editId="4924496A">
            <wp:simplePos x="0" y="0"/>
            <wp:positionH relativeFrom="margin">
              <wp:align>right</wp:align>
            </wp:positionH>
            <wp:positionV relativeFrom="paragraph">
              <wp:posOffset>337185</wp:posOffset>
            </wp:positionV>
            <wp:extent cx="6400800" cy="2654935"/>
            <wp:effectExtent l="19050" t="19050" r="19050" b="12065"/>
            <wp:wrapTight wrapText="bothSides">
              <wp:wrapPolygon edited="0">
                <wp:start x="-64" y="-155"/>
                <wp:lineTo x="-64" y="21543"/>
                <wp:lineTo x="21600" y="21543"/>
                <wp:lineTo x="21600" y="-155"/>
                <wp:lineTo x="-64" y="-15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0800" cy="2654935"/>
                    </a:xfrm>
                    <a:prstGeom prst="rect">
                      <a:avLst/>
                    </a:prstGeom>
                    <a:ln w="25400">
                      <a:solidFill>
                        <a:schemeClr val="tx1"/>
                      </a:solidFill>
                    </a:ln>
                  </pic:spPr>
                </pic:pic>
              </a:graphicData>
            </a:graphic>
          </wp:anchor>
        </w:drawing>
      </w:r>
    </w:p>
    <w:p w:rsidR="00242101" w:rsidRDefault="00242101" w:rsidP="00242101">
      <w:pPr>
        <w:ind w:firstLine="708"/>
        <w:rPr>
          <w:sz w:val="24"/>
          <w:szCs w:val="24"/>
        </w:rPr>
      </w:pPr>
      <w:r>
        <w:rPr>
          <w:sz w:val="24"/>
          <w:szCs w:val="24"/>
        </w:rPr>
        <w:t xml:space="preserve">La page principale de la gestion des utilisateurs sera comme présenté ci-haut. À première vue, il y aura une recherche pour </w:t>
      </w:r>
      <w:r w:rsidR="00CE4940">
        <w:rPr>
          <w:sz w:val="24"/>
          <w:szCs w:val="24"/>
        </w:rPr>
        <w:t xml:space="preserve">filtrer facilement un grand nombre d’utilisateurs </w:t>
      </w:r>
      <w:r>
        <w:rPr>
          <w:sz w:val="24"/>
          <w:szCs w:val="24"/>
        </w:rPr>
        <w:t xml:space="preserve">parmi la liste sous la barre de recherche. Cette recherche s’applique sur toutes les </w:t>
      </w:r>
      <w:r w:rsidR="00CE4940">
        <w:rPr>
          <w:sz w:val="24"/>
          <w:szCs w:val="24"/>
        </w:rPr>
        <w:t>informations visible, soit</w:t>
      </w:r>
      <w:r>
        <w:rPr>
          <w:sz w:val="24"/>
          <w:szCs w:val="24"/>
        </w:rPr>
        <w:t xml:space="preserve"> le nom d’</w:t>
      </w:r>
      <w:r w:rsidR="00CE4940">
        <w:rPr>
          <w:sz w:val="24"/>
          <w:szCs w:val="24"/>
        </w:rPr>
        <w:t>utilisateur, le prénom et le nom de famille</w:t>
      </w:r>
      <w:r>
        <w:rPr>
          <w:sz w:val="24"/>
          <w:szCs w:val="24"/>
        </w:rPr>
        <w:t xml:space="preserve">, </w:t>
      </w:r>
      <w:r w:rsidR="00CE4940">
        <w:rPr>
          <w:sz w:val="24"/>
          <w:szCs w:val="24"/>
        </w:rPr>
        <w:t>l’</w:t>
      </w:r>
      <w:r>
        <w:rPr>
          <w:sz w:val="24"/>
          <w:szCs w:val="24"/>
        </w:rPr>
        <w:t>adresse courriel, son rôle et s</w:t>
      </w:r>
      <w:r w:rsidR="00CE4940">
        <w:rPr>
          <w:sz w:val="24"/>
          <w:szCs w:val="24"/>
        </w:rPr>
        <w:t>i le compte</w:t>
      </w:r>
      <w:r>
        <w:rPr>
          <w:sz w:val="24"/>
          <w:szCs w:val="24"/>
        </w:rPr>
        <w:t xml:space="preserve"> est activé ou non.</w:t>
      </w:r>
    </w:p>
    <w:p w:rsidR="00CE4940" w:rsidRDefault="00242101" w:rsidP="00CE4940">
      <w:pPr>
        <w:ind w:firstLine="708"/>
        <w:rPr>
          <w:sz w:val="24"/>
          <w:szCs w:val="24"/>
        </w:rPr>
      </w:pPr>
      <w:r>
        <w:rPr>
          <w:sz w:val="24"/>
          <w:szCs w:val="24"/>
        </w:rPr>
        <w:t>Chacune des colonnes sera triable par ordre croissant ou décroissant.</w:t>
      </w:r>
      <w:r w:rsidR="00CE4940">
        <w:rPr>
          <w:sz w:val="24"/>
          <w:szCs w:val="24"/>
        </w:rPr>
        <w:t xml:space="preserve"> Les utilisateurs activés apparaîtront en premier, puis ils seront triés par leur nom de famille en ordre croissant. Ce tri ne sera que le tri par défaut, il pourra être changé en tout temps par l’utilisateur.</w:t>
      </w:r>
    </w:p>
    <w:p w:rsidR="00CE4940" w:rsidRDefault="00CE4940" w:rsidP="006C3B0D">
      <w:pPr>
        <w:ind w:firstLine="708"/>
        <w:rPr>
          <w:sz w:val="24"/>
          <w:szCs w:val="24"/>
        </w:rPr>
      </w:pPr>
      <w:r>
        <w:rPr>
          <w:sz w:val="24"/>
          <w:szCs w:val="24"/>
        </w:rPr>
        <w:lastRenderedPageBreak/>
        <w:t>Les options que l’interface nous donne à ce stade sont : Créer un nouvel utilisateur, voir les détails d’un utilisateur, modifier les détails d’un utilisateur et supprimer un utilisateur.</w:t>
      </w:r>
      <w:r>
        <w:rPr>
          <w:noProof/>
          <w:lang w:eastAsia="fr-CA"/>
        </w:rPr>
        <w:drawing>
          <wp:anchor distT="0" distB="0" distL="114300" distR="114300" simplePos="0" relativeHeight="251660288" behindDoc="1" locked="0" layoutInCell="1" allowOverlap="1" wp14:anchorId="5474C5B3" wp14:editId="1ED14032">
            <wp:simplePos x="0" y="0"/>
            <wp:positionH relativeFrom="margin">
              <wp:align>right</wp:align>
            </wp:positionH>
            <wp:positionV relativeFrom="paragraph">
              <wp:posOffset>19050</wp:posOffset>
            </wp:positionV>
            <wp:extent cx="6362700" cy="4685665"/>
            <wp:effectExtent l="19050" t="19050" r="19050" b="19685"/>
            <wp:wrapTight wrapText="bothSides">
              <wp:wrapPolygon edited="0">
                <wp:start x="-65" y="-88"/>
                <wp:lineTo x="-65" y="21603"/>
                <wp:lineTo x="21600" y="21603"/>
                <wp:lineTo x="21600" y="-88"/>
                <wp:lineTo x="-65" y="-88"/>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62700" cy="468566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p>
    <w:p w:rsidR="008C7B3E" w:rsidRDefault="00CE4940" w:rsidP="0000397C">
      <w:pPr>
        <w:ind w:firstLine="708"/>
        <w:rPr>
          <w:sz w:val="24"/>
          <w:szCs w:val="24"/>
        </w:rPr>
      </w:pPr>
      <w:r>
        <w:rPr>
          <w:sz w:val="24"/>
          <w:szCs w:val="24"/>
        </w:rPr>
        <w:t xml:space="preserve">La page de création d’un utilisateur nous offre les choix ci-haut. L’entièreté des champs sont obligatoire afin de pouvoir créer l’utilisateur, sans quoi votre navigateur vous informera qu’il manque des champs sans lesquels il est impossible de terminer la création. La seule exception est l’option « Activé » (qui est soit dit en passant toujours cochée par défaut lorsqu’on ajoute un nouvel utilisateur), qui peut être décochée avant de passer à la prochaine étape. Un utilisateur dont la case « Activé » est décochée </w:t>
      </w:r>
      <w:r w:rsidR="00FB4F0C">
        <w:rPr>
          <w:sz w:val="24"/>
          <w:szCs w:val="24"/>
        </w:rPr>
        <w:t xml:space="preserve">est dit inactif et ne pourra se connecter à ECJ. Cette option est utile lors de </w:t>
      </w:r>
      <w:r w:rsidR="005D3F1E">
        <w:rPr>
          <w:sz w:val="24"/>
          <w:szCs w:val="24"/>
        </w:rPr>
        <w:t>congédiement</w:t>
      </w:r>
      <w:r w:rsidR="00FB4F0C">
        <w:rPr>
          <w:sz w:val="24"/>
          <w:szCs w:val="24"/>
        </w:rPr>
        <w:t xml:space="preserve"> d’un membre ou lors d’un </w:t>
      </w:r>
      <w:r w:rsidR="005D3F1E">
        <w:rPr>
          <w:sz w:val="24"/>
          <w:szCs w:val="24"/>
        </w:rPr>
        <w:t>remaniement</w:t>
      </w:r>
      <w:r w:rsidR="00FB4F0C">
        <w:rPr>
          <w:sz w:val="24"/>
          <w:szCs w:val="24"/>
        </w:rPr>
        <w:t xml:space="preserve"> à l’interne, permettant d’empêcher un ou plusieurs utilisateurs de se connecter à ECJ temporairement ou </w:t>
      </w:r>
      <w:r w:rsidR="00FB4F0C" w:rsidRPr="00FB4F0C">
        <w:rPr>
          <w:sz w:val="24"/>
          <w:szCs w:val="24"/>
        </w:rPr>
        <w:t>permanemment</w:t>
      </w:r>
      <w:r w:rsidR="00FB4F0C">
        <w:rPr>
          <w:sz w:val="24"/>
          <w:szCs w:val="24"/>
        </w:rPr>
        <w:t xml:space="preserve">. Pour ne pas gérer plusieurs </w:t>
      </w:r>
      <w:r w:rsidR="005D3F1E">
        <w:rPr>
          <w:sz w:val="24"/>
          <w:szCs w:val="24"/>
        </w:rPr>
        <w:t>comptes</w:t>
      </w:r>
      <w:r w:rsidR="00FB4F0C">
        <w:rPr>
          <w:sz w:val="24"/>
          <w:szCs w:val="24"/>
        </w:rPr>
        <w:t xml:space="preserve"> désactivés permanents, il est aussi possible de supprimer définitivement un compte depuis la page principale. Veuillez noter que de désactiver un compte ne le supprime pas, mais le rend inutilisable jusqu’à réactivation, </w:t>
      </w:r>
      <w:r w:rsidR="005D3F1E">
        <w:rPr>
          <w:sz w:val="24"/>
          <w:szCs w:val="24"/>
        </w:rPr>
        <w:t>tandis que</w:t>
      </w:r>
      <w:r w:rsidR="00FB4F0C">
        <w:rPr>
          <w:sz w:val="24"/>
          <w:szCs w:val="24"/>
        </w:rPr>
        <w:t xml:space="preserve"> la suppression enlève définitivement le compte de ECJ (plus visible dans l’interface de liste vu avant et plus accessible depuis l’extérieur), laissant place à d’autres comptes. Le champ d’adresse courriel sera validé pour s’assurer qu’une adresse courriel valide est entrée.</w:t>
      </w:r>
    </w:p>
    <w:p w:rsidR="008C7B3E" w:rsidRDefault="00FB4F0C" w:rsidP="008C7B3E">
      <w:pPr>
        <w:ind w:firstLine="708"/>
        <w:rPr>
          <w:sz w:val="24"/>
          <w:szCs w:val="24"/>
        </w:rPr>
      </w:pPr>
      <w:r>
        <w:rPr>
          <w:sz w:val="24"/>
          <w:szCs w:val="24"/>
        </w:rPr>
        <w:lastRenderedPageBreak/>
        <w:t xml:space="preserve">Les rôles disponibles dans la liste sont, en commençant par le plus « puissant » : Administrateur, Représentant, Agent senior, Agent, Employé. Une liste </w:t>
      </w:r>
      <w:r w:rsidR="0020700D">
        <w:rPr>
          <w:sz w:val="24"/>
          <w:szCs w:val="24"/>
        </w:rPr>
        <w:t>exhaustive</w:t>
      </w:r>
      <w:r>
        <w:rPr>
          <w:sz w:val="24"/>
          <w:szCs w:val="24"/>
        </w:rPr>
        <w:t xml:space="preserve"> des </w:t>
      </w:r>
      <w:r w:rsidR="008C7B3E">
        <w:rPr>
          <w:sz w:val="24"/>
          <w:szCs w:val="24"/>
        </w:rPr>
        <w:t>rôles et de leurs permissions précises se trouve après. Une hiérarchie existe aussi entre les rôles et va comme suit :</w:t>
      </w:r>
    </w:p>
    <w:p w:rsidR="008C7B3E" w:rsidRPr="007663E2" w:rsidRDefault="008C7B3E" w:rsidP="007663E2">
      <w:pPr>
        <w:pStyle w:val="ListParagraph"/>
        <w:numPr>
          <w:ilvl w:val="0"/>
          <w:numId w:val="2"/>
        </w:numPr>
        <w:rPr>
          <w:sz w:val="24"/>
          <w:szCs w:val="24"/>
        </w:rPr>
      </w:pPr>
      <w:r w:rsidRPr="007663E2">
        <w:rPr>
          <w:sz w:val="24"/>
          <w:szCs w:val="24"/>
        </w:rPr>
        <w:t>L’administrateur a les droits de chacun des autres rôles en plus des siens.</w:t>
      </w:r>
    </w:p>
    <w:p w:rsidR="008C7B3E" w:rsidRPr="007663E2" w:rsidRDefault="008C7B3E" w:rsidP="007663E2">
      <w:pPr>
        <w:pStyle w:val="ListParagraph"/>
        <w:numPr>
          <w:ilvl w:val="0"/>
          <w:numId w:val="2"/>
        </w:numPr>
        <w:rPr>
          <w:sz w:val="24"/>
          <w:szCs w:val="24"/>
        </w:rPr>
      </w:pPr>
      <w:r w:rsidRPr="007663E2">
        <w:rPr>
          <w:sz w:val="24"/>
          <w:szCs w:val="24"/>
        </w:rPr>
        <w:t>L’agent senior a tous les droits de l’agent en plus des siens.</w:t>
      </w:r>
    </w:p>
    <w:p w:rsidR="008C7B3E" w:rsidRPr="007663E2" w:rsidRDefault="008C7B3E" w:rsidP="007663E2">
      <w:pPr>
        <w:pStyle w:val="ListParagraph"/>
        <w:numPr>
          <w:ilvl w:val="0"/>
          <w:numId w:val="2"/>
        </w:numPr>
        <w:rPr>
          <w:sz w:val="24"/>
          <w:szCs w:val="24"/>
        </w:rPr>
      </w:pPr>
      <w:r w:rsidRPr="007663E2">
        <w:rPr>
          <w:sz w:val="24"/>
          <w:szCs w:val="24"/>
        </w:rPr>
        <w:t>L’agent a tous les droits de l’employé en plus des siens.</w:t>
      </w:r>
    </w:p>
    <w:p w:rsidR="008C7B3E" w:rsidRDefault="008C7B3E" w:rsidP="007663E2">
      <w:pPr>
        <w:pStyle w:val="ListParagraph"/>
        <w:numPr>
          <w:ilvl w:val="0"/>
          <w:numId w:val="2"/>
        </w:numPr>
        <w:rPr>
          <w:sz w:val="24"/>
          <w:szCs w:val="24"/>
        </w:rPr>
      </w:pPr>
      <w:r w:rsidRPr="007663E2">
        <w:rPr>
          <w:sz w:val="24"/>
          <w:szCs w:val="24"/>
        </w:rPr>
        <w:t>Le représentant a tous les droits de l’employé en plus des siens.</w:t>
      </w:r>
    </w:p>
    <w:p w:rsidR="005D3F1E" w:rsidRPr="005D3F1E" w:rsidRDefault="005D3F1E" w:rsidP="005D3F1E">
      <w:pPr>
        <w:rPr>
          <w:sz w:val="24"/>
          <w:szCs w:val="24"/>
        </w:rPr>
      </w:pPr>
      <w:r>
        <w:rPr>
          <w:sz w:val="24"/>
          <w:szCs w:val="24"/>
        </w:rPr>
        <w:t>Notez que l’employé se voit donné le reste des droits. Si une action n’apparaît pas dans la liste des rôles ci-bas c’est que l’employé peut la faire. Il n’y a pas de description exhaustive pour le rôle de l’employé.</w:t>
      </w:r>
    </w:p>
    <w:p w:rsidR="008C7B3E" w:rsidRDefault="008C7B3E" w:rsidP="008C7B3E">
      <w:pPr>
        <w:rPr>
          <w:b/>
          <w:i/>
          <w:sz w:val="24"/>
          <w:szCs w:val="24"/>
        </w:rPr>
      </w:pPr>
    </w:p>
    <w:p w:rsidR="008C7B3E" w:rsidRPr="008C7B3E" w:rsidRDefault="008C7B3E" w:rsidP="008C7B3E">
      <w:pPr>
        <w:rPr>
          <w:b/>
          <w:i/>
          <w:sz w:val="24"/>
          <w:szCs w:val="24"/>
        </w:rPr>
      </w:pPr>
      <w:r w:rsidRPr="008C7B3E">
        <w:rPr>
          <w:b/>
          <w:i/>
          <w:sz w:val="24"/>
          <w:szCs w:val="24"/>
        </w:rPr>
        <w:t>Liste des droits par rôle, pour chaque rôle</w:t>
      </w:r>
    </w:p>
    <w:tbl>
      <w:tblPr>
        <w:tblW w:w="1030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10"/>
        <w:gridCol w:w="8695"/>
      </w:tblGrid>
      <w:tr w:rsidR="007368E1" w:rsidRPr="00191687" w:rsidTr="00191687">
        <w:trPr>
          <w:trHeight w:val="321"/>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Rôle</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bottom"/>
            <w:hideMark/>
          </w:tcPr>
          <w:p w:rsidR="008C7B3E" w:rsidRPr="00191687" w:rsidRDefault="008C7B3E" w:rsidP="00191687">
            <w:pPr>
              <w:jc w:val="center"/>
              <w:rPr>
                <w:rFonts w:ascii="Arial" w:hAnsi="Arial" w:cs="Arial"/>
                <w:b/>
                <w:sz w:val="24"/>
                <w:szCs w:val="20"/>
              </w:rPr>
            </w:pPr>
            <w:r w:rsidRPr="00191687">
              <w:rPr>
                <w:rFonts w:ascii="Arial" w:hAnsi="Arial" w:cs="Arial"/>
                <w:b/>
                <w:sz w:val="24"/>
                <w:szCs w:val="20"/>
              </w:rPr>
              <w:t>Droit</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7368E1">
              <w:rPr>
                <w:rFonts w:ascii="Arial" w:hAnsi="Arial" w:cs="Arial"/>
                <w:sz w:val="20"/>
                <w:szCs w:val="20"/>
              </w:rPr>
              <w:t>les s</w:t>
            </w:r>
            <w:r>
              <w:rPr>
                <w:rFonts w:ascii="Arial" w:hAnsi="Arial" w:cs="Arial"/>
                <w:sz w:val="20"/>
                <w:szCs w:val="20"/>
              </w:rPr>
              <w:t>oumission</w:t>
            </w:r>
            <w:r w:rsidR="007368E1">
              <w:rPr>
                <w:rFonts w:ascii="Arial" w:hAnsi="Arial" w:cs="Arial"/>
                <w:sz w:val="20"/>
                <w:szCs w:val="20"/>
              </w:rPr>
              <w: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Consulter </w:t>
            </w:r>
            <w:r w:rsidR="005D3F1E">
              <w:rPr>
                <w:rFonts w:ascii="Arial" w:hAnsi="Arial" w:cs="Arial"/>
                <w:sz w:val="20"/>
                <w:szCs w:val="20"/>
              </w:rPr>
              <w:t>les appels d’offre</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7368E1">
            <w:pPr>
              <w:rPr>
                <w:rFonts w:ascii="Arial" w:hAnsi="Arial" w:cs="Arial"/>
                <w:sz w:val="20"/>
                <w:szCs w:val="20"/>
              </w:rPr>
            </w:pPr>
            <w:r>
              <w:rPr>
                <w:rFonts w:ascii="Arial" w:hAnsi="Arial" w:cs="Arial"/>
                <w:sz w:val="20"/>
                <w:szCs w:val="20"/>
              </w:rPr>
              <w:t xml:space="preserve">Gérer </w:t>
            </w:r>
            <w:r w:rsidR="005D3F1E">
              <w:rPr>
                <w:rFonts w:ascii="Arial" w:hAnsi="Arial" w:cs="Arial"/>
                <w:sz w:val="20"/>
                <w:szCs w:val="20"/>
              </w:rPr>
              <w:t>les appels</w:t>
            </w:r>
            <w:r w:rsidR="007368E1">
              <w:rPr>
                <w:rFonts w:ascii="Arial" w:hAnsi="Arial" w:cs="Arial"/>
                <w:sz w:val="20"/>
                <w:szCs w:val="20"/>
              </w:rPr>
              <w:t xml:space="preserve"> d’offres et </w:t>
            </w:r>
            <w:r w:rsidR="005D3F1E">
              <w:rPr>
                <w:rFonts w:ascii="Arial" w:hAnsi="Arial" w:cs="Arial"/>
                <w:sz w:val="20"/>
                <w:szCs w:val="20"/>
              </w:rPr>
              <w:t>les soumissions</w:t>
            </w:r>
            <w:r>
              <w:rPr>
                <w:rFonts w:ascii="Arial" w:hAnsi="Arial" w:cs="Arial"/>
                <w:sz w:val="20"/>
                <w:szCs w:val="20"/>
              </w:rPr>
              <w:t xml:space="preserve"> (sans approuver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Agent senior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Approuver les soumissions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commanditaires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7368E1" w:rsidP="007368E1">
            <w:pPr>
              <w:rPr>
                <w:rFonts w:ascii="Arial" w:hAnsi="Arial" w:cs="Arial"/>
                <w:sz w:val="20"/>
                <w:szCs w:val="20"/>
              </w:rPr>
            </w:pPr>
            <w:r>
              <w:rPr>
                <w:rFonts w:ascii="Arial" w:hAnsi="Arial" w:cs="Arial"/>
                <w:sz w:val="20"/>
                <w:szCs w:val="20"/>
              </w:rPr>
              <w:t>Gérer</w:t>
            </w:r>
            <w:r w:rsidR="008C7B3E">
              <w:rPr>
                <w:rFonts w:ascii="Arial" w:hAnsi="Arial" w:cs="Arial"/>
                <w:sz w:val="20"/>
                <w:szCs w:val="20"/>
              </w:rPr>
              <w:t xml:space="preserve"> </w:t>
            </w:r>
            <w:r>
              <w:rPr>
                <w:rFonts w:ascii="Arial" w:hAnsi="Arial" w:cs="Arial"/>
                <w:sz w:val="20"/>
                <w:szCs w:val="20"/>
              </w:rPr>
              <w:t>les</w:t>
            </w:r>
            <w:r w:rsidR="008C7B3E">
              <w:rPr>
                <w:rFonts w:ascii="Arial" w:hAnsi="Arial" w:cs="Arial"/>
                <w:sz w:val="20"/>
                <w:szCs w:val="20"/>
              </w:rPr>
              <w:t xml:space="preserve"> dons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sous-événements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Créer une soumission</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pPr>
              <w:rPr>
                <w:rFonts w:ascii="Arial" w:hAnsi="Arial" w:cs="Arial"/>
                <w:sz w:val="20"/>
                <w:szCs w:val="20"/>
              </w:rPr>
            </w:pPr>
            <w:r>
              <w:rPr>
                <w:rFonts w:ascii="Arial" w:hAnsi="Arial" w:cs="Arial"/>
                <w:sz w:val="20"/>
                <w:szCs w:val="20"/>
              </w:rPr>
              <w:t>Gérer les salles</w:t>
            </w:r>
          </w:p>
        </w:tc>
      </w:tr>
      <w:tr w:rsidR="007368E1" w:rsidTr="008C7B3E">
        <w:trPr>
          <w:trHeight w:val="3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8C7B3E" w:rsidP="008C7B3E">
            <w:pPr>
              <w:textAlignment w:val="bottom"/>
              <w:rPr>
                <w:rFonts w:ascii="Arial" w:hAnsi="Arial" w:cs="Arial"/>
                <w:sz w:val="20"/>
                <w:szCs w:val="20"/>
              </w:rPr>
            </w:pPr>
            <w:r>
              <w:rPr>
                <w:rFonts w:ascii="Arial" w:hAnsi="Arial" w:cs="Arial"/>
                <w:sz w:val="20"/>
                <w:szCs w:val="20"/>
              </w:rPr>
              <w:t>Représentant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C7B3E" w:rsidRDefault="00191687" w:rsidP="00191687">
            <w:pPr>
              <w:rPr>
                <w:rFonts w:ascii="Arial" w:hAnsi="Arial" w:cs="Arial"/>
                <w:sz w:val="20"/>
                <w:szCs w:val="20"/>
              </w:rPr>
            </w:pPr>
            <w:r>
              <w:rPr>
                <w:rFonts w:ascii="Arial" w:hAnsi="Arial" w:cs="Arial"/>
                <w:sz w:val="20"/>
                <w:szCs w:val="20"/>
              </w:rPr>
              <w:t>Consulter</w:t>
            </w:r>
            <w:r w:rsidR="008C7B3E">
              <w:rPr>
                <w:rFonts w:ascii="Arial" w:hAnsi="Arial" w:cs="Arial"/>
                <w:sz w:val="20"/>
                <w:szCs w:val="20"/>
              </w:rPr>
              <w:t xml:space="preserve"> </w:t>
            </w:r>
            <w:r>
              <w:rPr>
                <w:rFonts w:ascii="Arial" w:hAnsi="Arial" w:cs="Arial"/>
                <w:sz w:val="20"/>
                <w:szCs w:val="20"/>
              </w:rPr>
              <w:t>le</w:t>
            </w:r>
            <w:r w:rsidR="008C7B3E">
              <w:rPr>
                <w:rFonts w:ascii="Arial" w:hAnsi="Arial" w:cs="Arial"/>
                <w:sz w:val="20"/>
                <w:szCs w:val="20"/>
              </w:rPr>
              <w:t xml:space="preserve"> calculateur</w:t>
            </w:r>
          </w:p>
        </w:tc>
      </w:tr>
    </w:tbl>
    <w:p w:rsidR="008C7B3E" w:rsidRDefault="008C7B3E" w:rsidP="008C7B3E">
      <w:pPr>
        <w:jc w:val="right"/>
        <w:rPr>
          <w:i/>
        </w:rPr>
      </w:pPr>
      <w:r w:rsidRPr="008C7B3E">
        <w:rPr>
          <w:i/>
        </w:rPr>
        <w:t xml:space="preserve">Note : Gérer signifie Ajouter, Modifier, Supprimer et modifier tout ce qui est en lien avec le détail d’un élément </w:t>
      </w:r>
    </w:p>
    <w:p w:rsidR="007368E1" w:rsidRDefault="008C7B3E" w:rsidP="008C7B3E">
      <w:pPr>
        <w:rPr>
          <w:sz w:val="24"/>
          <w:szCs w:val="24"/>
        </w:rPr>
      </w:pPr>
      <w:r>
        <w:rPr>
          <w:noProof/>
          <w:lang w:eastAsia="fr-CA"/>
        </w:rPr>
        <w:lastRenderedPageBreak/>
        <w:drawing>
          <wp:anchor distT="0" distB="0" distL="114300" distR="114300" simplePos="0" relativeHeight="251661312" behindDoc="1" locked="0" layoutInCell="1" allowOverlap="1" wp14:anchorId="21454D18" wp14:editId="7AAB5C58">
            <wp:simplePos x="0" y="0"/>
            <wp:positionH relativeFrom="margin">
              <wp:align>center</wp:align>
            </wp:positionH>
            <wp:positionV relativeFrom="paragraph">
              <wp:posOffset>19050</wp:posOffset>
            </wp:positionV>
            <wp:extent cx="5842635" cy="4238625"/>
            <wp:effectExtent l="19050" t="19050" r="24765" b="28575"/>
            <wp:wrapTight wrapText="bothSides">
              <wp:wrapPolygon edited="0">
                <wp:start x="-70" y="-97"/>
                <wp:lineTo x="-70" y="21649"/>
                <wp:lineTo x="21621" y="21649"/>
                <wp:lineTo x="21621" y="-97"/>
                <wp:lineTo x="-70" y="-97"/>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42635" cy="423862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r w:rsidRPr="008C7B3E">
        <w:rPr>
          <w:i/>
        </w:rPr>
        <w:t xml:space="preserve"> </w:t>
      </w:r>
      <w:r>
        <w:tab/>
        <w:t>Ayant les droits suffisants, i</w:t>
      </w:r>
      <w:r w:rsidRPr="008C7B3E">
        <w:rPr>
          <w:sz w:val="24"/>
          <w:szCs w:val="24"/>
        </w:rPr>
        <w:t>l est possible de modifier</w:t>
      </w:r>
      <w:r>
        <w:rPr>
          <w:sz w:val="24"/>
          <w:szCs w:val="24"/>
        </w:rPr>
        <w:t xml:space="preserve"> chacun des utilisateurs en appuyant sur le bouton de crayon sur l’interface principale de gestion des utilisateurs.</w:t>
      </w:r>
      <w:r w:rsidR="007368E1">
        <w:rPr>
          <w:sz w:val="24"/>
          <w:szCs w:val="24"/>
        </w:rPr>
        <w:t xml:space="preserve"> L’interface ci-haut vous permettra d’effectuer des modifications sur un utilisateur choisi au préalable. Chacune de ses informations seront mis à votre disposition, mis appart le mot de passe pour des raisons de sécurité, pour pouvoir mettre à jour un ou des champs de l’utilisateur. Les mêmes restrictions sont </w:t>
      </w:r>
      <w:r w:rsidR="00AC15E3">
        <w:rPr>
          <w:sz w:val="24"/>
          <w:szCs w:val="24"/>
        </w:rPr>
        <w:t>appliquées</w:t>
      </w:r>
      <w:r w:rsidR="007368E1">
        <w:rPr>
          <w:sz w:val="24"/>
          <w:szCs w:val="24"/>
        </w:rPr>
        <w:t xml:space="preserve"> ici qu’à l’ajout à la seule exception que le champ de mot de passe change pour un champ facultatif, car laisser le champ de mot de passe vide donnera comme instruction à ECJ de ne pas modifier le mot de passe courrant. Si vous mettez au moins un caractère dans ce champ, ECJ changera automatiquement le mot de passe de cet utilisateur pour cette valeur.</w:t>
      </w:r>
    </w:p>
    <w:p w:rsidR="007368E1" w:rsidRPr="00944BED" w:rsidRDefault="00991A36" w:rsidP="008C7B3E">
      <w:pPr>
        <w:rPr>
          <w:sz w:val="24"/>
          <w:szCs w:val="24"/>
        </w:rPr>
      </w:pPr>
      <w:r>
        <w:rPr>
          <w:sz w:val="24"/>
          <w:szCs w:val="24"/>
        </w:rPr>
        <w:tab/>
        <w:t>Lorsqu’un utilisateur est modifié ou ajouté, une procédure servant à s’assurer que le nom d’utilisateur et le courriel sont uniques sera lancée, car aucun utilisateur ne peut utiliser le même nom d’utilisateur qu’un autre. Dans le même ordre, le courriel et le nom d’utilisateur doivent être différents, car les deux sont dispo</w:t>
      </w:r>
      <w:r w:rsidR="00944BED">
        <w:rPr>
          <w:sz w:val="24"/>
          <w:szCs w:val="24"/>
        </w:rPr>
        <w:t>nibles pour se connecter à ECJ.</w:t>
      </w:r>
    </w:p>
    <w:p w:rsidR="00944BED" w:rsidRDefault="00944BED">
      <w:pPr>
        <w:rPr>
          <w:sz w:val="24"/>
          <w:szCs w:val="24"/>
        </w:rPr>
      </w:pPr>
    </w:p>
    <w:p w:rsidR="00944BED" w:rsidRDefault="00944BED">
      <w:pPr>
        <w:rPr>
          <w:sz w:val="24"/>
          <w:szCs w:val="24"/>
        </w:rPr>
      </w:pPr>
    </w:p>
    <w:p w:rsidR="00944BED" w:rsidRDefault="00944BED">
      <w:pPr>
        <w:rPr>
          <w:sz w:val="24"/>
          <w:szCs w:val="24"/>
        </w:rPr>
      </w:pPr>
    </w:p>
    <w:p w:rsidR="00944BED" w:rsidRDefault="00944BED">
      <w:pPr>
        <w:rPr>
          <w:sz w:val="24"/>
          <w:szCs w:val="24"/>
        </w:rPr>
      </w:pPr>
      <w:bookmarkStart w:id="0" w:name="_GoBack"/>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5pt;margin-top:25.35pt;width:499.5pt;height:402.1pt;z-index:-251644928;mso-position-horizontal-relative:text;mso-position-vertical-relative:text" wrapcoords="-148 -184 -148 21722 21748 21722 21748 -184 -148 -184" stroked="t" strokecolor="black [3213]" strokeweight="2pt">
            <v:imagedata r:id="rId10" o:title="Ajouter un utilisateur"/>
            <w10:wrap type="square"/>
          </v:shape>
        </w:pict>
      </w:r>
      <w:bookmarkEnd w:id="0"/>
    </w:p>
    <w:p w:rsidR="00944BED" w:rsidRDefault="00944BED">
      <w:pPr>
        <w:rPr>
          <w:sz w:val="24"/>
          <w:szCs w:val="24"/>
        </w:rPr>
      </w:pPr>
      <w:r>
        <w:rPr>
          <w:sz w:val="24"/>
          <w:szCs w:val="24"/>
        </w:rPr>
        <w:t>Ce diagramme d’ajout comprend la séquence de base de l’ajout d’un utilisateur au système par un administrateur.</w:t>
      </w:r>
    </w:p>
    <w:p w:rsidR="00944BED" w:rsidRDefault="00944BED">
      <w:pPr>
        <w:rPr>
          <w:sz w:val="24"/>
          <w:szCs w:val="24"/>
        </w:rPr>
      </w:pPr>
    </w:p>
    <w:p w:rsidR="00944BED" w:rsidRDefault="00944BED">
      <w:pPr>
        <w:rPr>
          <w:sz w:val="24"/>
          <w:szCs w:val="24"/>
        </w:rPr>
      </w:pPr>
    </w:p>
    <w:p w:rsidR="00944BED" w:rsidRDefault="00944BED">
      <w:pPr>
        <w:rPr>
          <w:sz w:val="24"/>
          <w:szCs w:val="24"/>
        </w:rPr>
      </w:pPr>
    </w:p>
    <w:p w:rsidR="00944BED" w:rsidRDefault="00944BED">
      <w:pPr>
        <w:rPr>
          <w:sz w:val="24"/>
          <w:szCs w:val="24"/>
        </w:rPr>
      </w:pPr>
    </w:p>
    <w:p w:rsidR="00944BED" w:rsidRDefault="00944BED">
      <w:pPr>
        <w:rPr>
          <w:sz w:val="24"/>
          <w:szCs w:val="24"/>
        </w:rPr>
      </w:pPr>
    </w:p>
    <w:p w:rsidR="00944BED" w:rsidRDefault="00944BED">
      <w:pPr>
        <w:rPr>
          <w:sz w:val="24"/>
          <w:szCs w:val="24"/>
        </w:rPr>
      </w:pPr>
    </w:p>
    <w:p w:rsidR="00944BED" w:rsidRDefault="00944BED">
      <w:pPr>
        <w:rPr>
          <w:sz w:val="24"/>
          <w:szCs w:val="24"/>
        </w:rPr>
      </w:pPr>
    </w:p>
    <w:p w:rsidR="00944BED" w:rsidRDefault="00944BED">
      <w:pPr>
        <w:rPr>
          <w:sz w:val="24"/>
          <w:szCs w:val="24"/>
        </w:rPr>
      </w:pPr>
    </w:p>
    <w:p w:rsidR="00944BED" w:rsidRDefault="00944BED">
      <w:pPr>
        <w:rPr>
          <w:sz w:val="24"/>
          <w:szCs w:val="24"/>
        </w:rPr>
      </w:pPr>
      <w:r>
        <w:rPr>
          <w:noProof/>
        </w:rPr>
        <w:pict>
          <v:shape id="_x0000_s1026" type="#_x0000_t75" style="position:absolute;margin-left:2.25pt;margin-top:26.1pt;width:499.5pt;height:352.35pt;z-index:-251646976;mso-position-horizontal-relative:text;mso-position-vertical-relative:text" wrapcoords="-96 -137 -96 21691 21696 21691 21696 -137 -96 -137" stroked="t" strokecolor="black [3213]" strokeweight="2pt">
            <v:imagedata r:id="rId11" o:title="Ajouter un utilisateur complet"/>
            <w10:wrap type="tight"/>
          </v:shape>
        </w:pict>
      </w:r>
    </w:p>
    <w:p w:rsidR="007368E1" w:rsidRPr="00944BED" w:rsidRDefault="00944BED">
      <w:pPr>
        <w:rPr>
          <w:sz w:val="24"/>
          <w:szCs w:val="24"/>
        </w:rPr>
      </w:pPr>
      <w:r>
        <w:rPr>
          <w:sz w:val="24"/>
          <w:szCs w:val="24"/>
        </w:rPr>
        <w:t>Ce diagramme d’ajout complet, en plus d’inclure l’ajout simple d’un utilisateur, incorpore une vérification faite par le controlleur avant de permettre à l’administrateur d’ajouter son utilisateur au système afin de vérifier si l’utilisateur à ajouter n’est pas déjà présent dans la base de données avant de laisser ECJ accepter l’ajout.</w:t>
      </w:r>
      <w:r w:rsidR="007368E1">
        <w:rPr>
          <w:i/>
          <w:sz w:val="24"/>
          <w:szCs w:val="24"/>
        </w:rPr>
        <w:br w:type="page"/>
      </w:r>
    </w:p>
    <w:p w:rsidR="007368E1" w:rsidRDefault="007368E1" w:rsidP="008C7B3E">
      <w:pPr>
        <w:rPr>
          <w:sz w:val="24"/>
          <w:szCs w:val="24"/>
        </w:rPr>
      </w:pPr>
      <w:r>
        <w:rPr>
          <w:noProof/>
          <w:lang w:eastAsia="fr-CA"/>
        </w:rPr>
        <w:lastRenderedPageBreak/>
        <w:drawing>
          <wp:anchor distT="0" distB="0" distL="114300" distR="114300" simplePos="0" relativeHeight="251662336" behindDoc="1" locked="0" layoutInCell="1" allowOverlap="1" wp14:anchorId="3504E462" wp14:editId="17BA544D">
            <wp:simplePos x="0" y="0"/>
            <wp:positionH relativeFrom="margin">
              <wp:align>left</wp:align>
            </wp:positionH>
            <wp:positionV relativeFrom="paragraph">
              <wp:posOffset>19050</wp:posOffset>
            </wp:positionV>
            <wp:extent cx="6400800" cy="2499360"/>
            <wp:effectExtent l="19050" t="19050" r="19050" b="15240"/>
            <wp:wrapTight wrapText="bothSides">
              <wp:wrapPolygon edited="0">
                <wp:start x="-64" y="-165"/>
                <wp:lineTo x="-64" y="21567"/>
                <wp:lineTo x="21600" y="21567"/>
                <wp:lineTo x="21600" y="-165"/>
                <wp:lineTo x="-64" y="-165"/>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2499360"/>
                    </a:xfrm>
                    <a:prstGeom prst="rect">
                      <a:avLst/>
                    </a:prstGeom>
                    <a:ln w="25400">
                      <a:solidFill>
                        <a:schemeClr val="tx1"/>
                      </a:solidFill>
                    </a:ln>
                  </pic:spPr>
                </pic:pic>
              </a:graphicData>
            </a:graphic>
          </wp:anchor>
        </w:drawing>
      </w:r>
      <w:r>
        <w:rPr>
          <w:sz w:val="24"/>
          <w:szCs w:val="24"/>
        </w:rPr>
        <w:tab/>
        <w:t>L’écran de détail d’un utilisateur offre essentiellement les mêmes informations que la page principale de gestion des utilisateurs à l’exception près que le nom complet est composé du prénom puis du nom de famille, au lieu d’être des boîtes distinctes.</w:t>
      </w:r>
    </w:p>
    <w:p w:rsidR="007368E1" w:rsidRDefault="007368E1" w:rsidP="008C7B3E">
      <w:pPr>
        <w:rPr>
          <w:sz w:val="24"/>
          <w:szCs w:val="24"/>
        </w:rPr>
      </w:pPr>
    </w:p>
    <w:p w:rsidR="007368E1" w:rsidRDefault="007368E1" w:rsidP="008C7B3E">
      <w:pPr>
        <w:rPr>
          <w:sz w:val="24"/>
          <w:szCs w:val="24"/>
        </w:rPr>
      </w:pPr>
      <w:r>
        <w:rPr>
          <w:noProof/>
          <w:lang w:eastAsia="fr-CA"/>
        </w:rPr>
        <w:drawing>
          <wp:anchor distT="0" distB="0" distL="114300" distR="114300" simplePos="0" relativeHeight="251663360" behindDoc="1" locked="0" layoutInCell="1" allowOverlap="1">
            <wp:simplePos x="0" y="0"/>
            <wp:positionH relativeFrom="column">
              <wp:posOffset>19050</wp:posOffset>
            </wp:positionH>
            <wp:positionV relativeFrom="paragraph">
              <wp:posOffset>18415</wp:posOffset>
            </wp:positionV>
            <wp:extent cx="6400800" cy="2882900"/>
            <wp:effectExtent l="19050" t="19050" r="19050" b="12700"/>
            <wp:wrapTight wrapText="bothSides">
              <wp:wrapPolygon edited="0">
                <wp:start x="-64" y="-143"/>
                <wp:lineTo x="-64" y="21552"/>
                <wp:lineTo x="21600" y="21552"/>
                <wp:lineTo x="21600" y="-143"/>
                <wp:lineTo x="-64" y="-143"/>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00800" cy="2882900"/>
                    </a:xfrm>
                    <a:prstGeom prst="rect">
                      <a:avLst/>
                    </a:prstGeom>
                    <a:ln w="25400">
                      <a:solidFill>
                        <a:schemeClr val="tx1"/>
                      </a:solidFill>
                    </a:ln>
                  </pic:spPr>
                </pic:pic>
              </a:graphicData>
            </a:graphic>
          </wp:anchor>
        </w:drawing>
      </w:r>
      <w:r>
        <w:rPr>
          <w:sz w:val="24"/>
          <w:szCs w:val="24"/>
        </w:rPr>
        <w:tab/>
        <w:t>Lorsqu’un utilisateur ayant les droits de gestion des utilisateurs appuie sur le bouton de poubelle blanc sur un fond rouge (signifiant « Supprimer »), un message de confirmation apparaît lui demandant s’il veut vraiment supprimer l’utilisateur visé. Lorsque le bouton « OK » est enfoncé, l’utilisateur est supprimé et il disparaît de la liste, ne peut plus être réactivé ni recherché, et ne peut plus se connecter à ECJ.</w:t>
      </w:r>
    </w:p>
    <w:p w:rsidR="00403E56" w:rsidRDefault="00403E56" w:rsidP="008C7B3E">
      <w:pPr>
        <w:rPr>
          <w:sz w:val="24"/>
          <w:szCs w:val="24"/>
        </w:rPr>
      </w:pPr>
    </w:p>
    <w:p w:rsidR="00403E56" w:rsidRDefault="00EF03C3" w:rsidP="008C7B3E">
      <w:pPr>
        <w:rPr>
          <w:sz w:val="24"/>
          <w:szCs w:val="24"/>
        </w:rPr>
      </w:pPr>
      <w:r>
        <w:rPr>
          <w:sz w:val="24"/>
          <w:szCs w:val="24"/>
        </w:rPr>
        <w:lastRenderedPageBreak/>
        <w:t>Un utilisateur a</w:t>
      </w:r>
      <w:r w:rsidR="00403E56">
        <w:rPr>
          <w:sz w:val="24"/>
          <w:szCs w:val="24"/>
        </w:rPr>
        <w:t xml:space="preserve"> l’option de modifier une certaine partie de son profil. En effet, il s</w:t>
      </w:r>
      <w:r w:rsidR="00B51866">
        <w:rPr>
          <w:sz w:val="24"/>
          <w:szCs w:val="24"/>
        </w:rPr>
        <w:t>e voit capable de modifier les 4</w:t>
      </w:r>
      <w:r w:rsidR="00403E56">
        <w:rPr>
          <w:sz w:val="24"/>
          <w:szCs w:val="24"/>
        </w:rPr>
        <w:t xml:space="preserve"> champs suivant</w:t>
      </w:r>
      <w:r>
        <w:rPr>
          <w:sz w:val="24"/>
          <w:szCs w:val="24"/>
        </w:rPr>
        <w:t>s</w:t>
      </w:r>
      <w:r w:rsidR="00403E56">
        <w:rPr>
          <w:sz w:val="24"/>
          <w:szCs w:val="24"/>
        </w:rPr>
        <w:t> :</w:t>
      </w:r>
    </w:p>
    <w:p w:rsidR="00403E56" w:rsidRDefault="00403E56" w:rsidP="00403E56">
      <w:pPr>
        <w:pStyle w:val="ListParagraph"/>
        <w:numPr>
          <w:ilvl w:val="0"/>
          <w:numId w:val="4"/>
        </w:numPr>
        <w:rPr>
          <w:sz w:val="24"/>
          <w:szCs w:val="24"/>
        </w:rPr>
      </w:pPr>
      <w:r>
        <w:rPr>
          <w:sz w:val="24"/>
          <w:szCs w:val="24"/>
        </w:rPr>
        <w:t>Mot de passe</w:t>
      </w:r>
    </w:p>
    <w:p w:rsidR="00403E56" w:rsidRDefault="00403E56" w:rsidP="00EF03C3">
      <w:pPr>
        <w:pStyle w:val="ListParagraph"/>
        <w:numPr>
          <w:ilvl w:val="0"/>
          <w:numId w:val="4"/>
        </w:numPr>
        <w:rPr>
          <w:sz w:val="24"/>
          <w:szCs w:val="24"/>
        </w:rPr>
      </w:pPr>
      <w:r>
        <w:rPr>
          <w:sz w:val="24"/>
          <w:szCs w:val="24"/>
        </w:rPr>
        <w:t>Question Secrète</w:t>
      </w:r>
    </w:p>
    <w:p w:rsidR="00B51866" w:rsidRDefault="00B51866" w:rsidP="00EF03C3">
      <w:pPr>
        <w:pStyle w:val="ListParagraph"/>
        <w:numPr>
          <w:ilvl w:val="0"/>
          <w:numId w:val="4"/>
        </w:numPr>
        <w:rPr>
          <w:sz w:val="24"/>
          <w:szCs w:val="24"/>
        </w:rPr>
      </w:pPr>
      <w:r>
        <w:rPr>
          <w:sz w:val="24"/>
          <w:szCs w:val="24"/>
        </w:rPr>
        <w:t>Réponse à la question secrète</w:t>
      </w:r>
    </w:p>
    <w:p w:rsidR="007F39E0" w:rsidRPr="00807438" w:rsidRDefault="00807438" w:rsidP="008C7B3E">
      <w:pPr>
        <w:pStyle w:val="ListParagraph"/>
        <w:numPr>
          <w:ilvl w:val="0"/>
          <w:numId w:val="4"/>
        </w:numPr>
        <w:rPr>
          <w:sz w:val="24"/>
          <w:szCs w:val="24"/>
        </w:rPr>
      </w:pPr>
      <w:r>
        <w:rPr>
          <w:noProof/>
          <w:lang w:eastAsia="fr-CA"/>
        </w:rPr>
        <w:drawing>
          <wp:anchor distT="0" distB="0" distL="114300" distR="114300" simplePos="0" relativeHeight="251666432" behindDoc="1" locked="0" layoutInCell="1" allowOverlap="1" wp14:anchorId="78643075" wp14:editId="36A4036C">
            <wp:simplePos x="0" y="0"/>
            <wp:positionH relativeFrom="column">
              <wp:posOffset>-28575</wp:posOffset>
            </wp:positionH>
            <wp:positionV relativeFrom="paragraph">
              <wp:posOffset>325755</wp:posOffset>
            </wp:positionV>
            <wp:extent cx="6400800" cy="3176905"/>
            <wp:effectExtent l="19050" t="19050" r="19050" b="23495"/>
            <wp:wrapTight wrapText="bothSides">
              <wp:wrapPolygon edited="0">
                <wp:start x="-64" y="-130"/>
                <wp:lineTo x="-64" y="21630"/>
                <wp:lineTo x="21600" y="21630"/>
                <wp:lineTo x="21600" y="-130"/>
                <wp:lineTo x="-64" y="-13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3176905"/>
                    </a:xfrm>
                    <a:prstGeom prst="rect">
                      <a:avLst/>
                    </a:prstGeom>
                    <a:ln w="25400">
                      <a:solidFill>
                        <a:schemeClr val="tx1"/>
                      </a:solidFill>
                    </a:ln>
                  </pic:spPr>
                </pic:pic>
              </a:graphicData>
            </a:graphic>
          </wp:anchor>
        </w:drawing>
      </w:r>
      <w:r w:rsidR="00B51866">
        <w:rPr>
          <w:sz w:val="24"/>
          <w:szCs w:val="24"/>
        </w:rPr>
        <w:t>Image de profil</w:t>
      </w:r>
    </w:p>
    <w:p w:rsidR="007F39E0" w:rsidRDefault="007F39E0" w:rsidP="008C7B3E">
      <w:pPr>
        <w:rPr>
          <w:sz w:val="24"/>
          <w:szCs w:val="24"/>
        </w:rPr>
      </w:pPr>
      <w:r>
        <w:rPr>
          <w:sz w:val="24"/>
          <w:szCs w:val="24"/>
        </w:rPr>
        <w:t xml:space="preserve">Afin d’accéder à cette page, l’utilisateur doit appuyer sur son icône d’utilisateur. Deux options lui seront offertes, soit : se déconnecter ou Profil. Il suffit donc juste d’appuyer sur profil. </w:t>
      </w:r>
    </w:p>
    <w:p w:rsidR="00403E56" w:rsidRPr="007368E1" w:rsidRDefault="00403E56" w:rsidP="008C7B3E">
      <w:pPr>
        <w:rPr>
          <w:sz w:val="24"/>
          <w:szCs w:val="24"/>
        </w:rPr>
      </w:pPr>
      <w:r>
        <w:rPr>
          <w:sz w:val="24"/>
          <w:szCs w:val="24"/>
        </w:rPr>
        <w:t>Étant donné que l’utilisateur est déjà connecté, il n’y a pas de vérification s’il est un robot n’y de son mot de passe/question secrète.</w:t>
      </w:r>
    </w:p>
    <w:p w:rsidR="00B220C8" w:rsidRPr="007368E1" w:rsidRDefault="006C4F46" w:rsidP="008C7B3E">
      <w:pPr>
        <w:rPr>
          <w:sz w:val="24"/>
          <w:szCs w:val="24"/>
        </w:rPr>
      </w:pPr>
      <w:r w:rsidRPr="007368E1">
        <w:rPr>
          <w:sz w:val="24"/>
          <w:szCs w:val="24"/>
        </w:rPr>
        <w:br w:type="page"/>
      </w:r>
    </w:p>
    <w:p w:rsidR="002D3636" w:rsidRPr="00600919" w:rsidRDefault="00600919" w:rsidP="00B220C8">
      <w:pPr>
        <w:jc w:val="center"/>
        <w:rPr>
          <w:sz w:val="36"/>
          <w:szCs w:val="36"/>
        </w:rPr>
      </w:pPr>
      <w:r w:rsidRPr="00600919">
        <w:rPr>
          <w:sz w:val="36"/>
          <w:szCs w:val="36"/>
        </w:rPr>
        <w:lastRenderedPageBreak/>
        <w:t>Rapports</w:t>
      </w:r>
    </w:p>
    <w:p w:rsidR="00753E52" w:rsidRDefault="003D3666" w:rsidP="007663E2">
      <w:pPr>
        <w:rPr>
          <w:sz w:val="36"/>
          <w:szCs w:val="36"/>
        </w:rPr>
      </w:pPr>
      <w:r>
        <w:rPr>
          <w:sz w:val="36"/>
          <w:szCs w:val="36"/>
        </w:rPr>
        <w:br w:type="page"/>
      </w:r>
    </w:p>
    <w:p w:rsidR="00AF0338" w:rsidRDefault="00AF0338" w:rsidP="00973228">
      <w:pPr>
        <w:jc w:val="center"/>
        <w:rPr>
          <w:sz w:val="36"/>
          <w:szCs w:val="36"/>
        </w:rPr>
      </w:pPr>
      <w:r>
        <w:rPr>
          <w:sz w:val="36"/>
          <w:szCs w:val="36"/>
        </w:rPr>
        <w:lastRenderedPageBreak/>
        <w:t>Login +</w:t>
      </w:r>
    </w:p>
    <w:p w:rsidR="00AF0338" w:rsidRDefault="00973228" w:rsidP="00AF0338">
      <w:pPr>
        <w:ind w:firstLine="708"/>
        <w:rPr>
          <w:sz w:val="24"/>
          <w:szCs w:val="24"/>
        </w:rPr>
      </w:pPr>
      <w:r>
        <w:rPr>
          <w:sz w:val="24"/>
          <w:szCs w:val="24"/>
        </w:rPr>
        <w:t xml:space="preserve">Le login </w:t>
      </w:r>
      <w:r w:rsidR="00AF0338">
        <w:rPr>
          <w:sz w:val="24"/>
          <w:szCs w:val="24"/>
        </w:rPr>
        <w:t xml:space="preserve">+ est en fait une façon </w:t>
      </w:r>
      <w:r w:rsidR="00EF03C3">
        <w:rPr>
          <w:sz w:val="24"/>
          <w:szCs w:val="24"/>
        </w:rPr>
        <w:t xml:space="preserve">de se </w:t>
      </w:r>
      <w:r w:rsidR="00AF0338">
        <w:rPr>
          <w:sz w:val="24"/>
          <w:szCs w:val="24"/>
        </w:rPr>
        <w:t>connecter</w:t>
      </w:r>
      <w:r w:rsidR="00EF03C3">
        <w:rPr>
          <w:sz w:val="24"/>
          <w:szCs w:val="24"/>
        </w:rPr>
        <w:t xml:space="preserve"> à ECJ</w:t>
      </w:r>
      <w:r w:rsidR="00AF0338">
        <w:rPr>
          <w:sz w:val="24"/>
          <w:szCs w:val="24"/>
        </w:rPr>
        <w:t xml:space="preserve"> avec une sécurité </w:t>
      </w:r>
      <w:r w:rsidR="00EF03C3">
        <w:rPr>
          <w:sz w:val="24"/>
          <w:szCs w:val="24"/>
        </w:rPr>
        <w:t xml:space="preserve">accrue </w:t>
      </w:r>
      <w:r w:rsidR="00AF0338">
        <w:rPr>
          <w:sz w:val="24"/>
          <w:szCs w:val="24"/>
        </w:rPr>
        <w:t xml:space="preserve">en cas de tentation de vol d’identité. </w:t>
      </w:r>
    </w:p>
    <w:p w:rsidR="00AF0338" w:rsidRDefault="00AF0338" w:rsidP="00AF0338">
      <w:pPr>
        <w:ind w:firstLine="708"/>
        <w:rPr>
          <w:sz w:val="24"/>
          <w:szCs w:val="24"/>
        </w:rPr>
      </w:pPr>
      <w:r>
        <w:rPr>
          <w:sz w:val="24"/>
          <w:szCs w:val="24"/>
        </w:rPr>
        <w:t>Premièrement, pour ce qui est de la création d’un compte, elle est faite par l’administrateur lorsque ce dernier est entré sur la pag</w:t>
      </w:r>
      <w:r w:rsidR="00EF03C3">
        <w:rPr>
          <w:sz w:val="24"/>
          <w:szCs w:val="24"/>
        </w:rPr>
        <w:t>e de l’ECJ. Une fois le compte créé, l</w:t>
      </w:r>
      <w:r>
        <w:rPr>
          <w:sz w:val="24"/>
          <w:szCs w:val="24"/>
        </w:rPr>
        <w:t>’utilisateur doit</w:t>
      </w:r>
      <w:r w:rsidR="00EF03C3">
        <w:rPr>
          <w:sz w:val="24"/>
          <w:szCs w:val="24"/>
        </w:rPr>
        <w:t xml:space="preserve"> se connecter avec les informations</w:t>
      </w:r>
      <w:r>
        <w:rPr>
          <w:sz w:val="24"/>
          <w:szCs w:val="24"/>
        </w:rPr>
        <w:t xml:space="preserve"> transmises par l’administrateur. Lorsque l’utilisateur se connecte, une page lui appara</w:t>
      </w:r>
      <w:r w:rsidR="00EF03C3">
        <w:rPr>
          <w:sz w:val="24"/>
          <w:szCs w:val="24"/>
        </w:rPr>
        <w:t>î</w:t>
      </w:r>
      <w:r>
        <w:rPr>
          <w:sz w:val="24"/>
          <w:szCs w:val="24"/>
        </w:rPr>
        <w:t xml:space="preserve">t afin qu’il puisse choisir une image de profil, une question secrète ainsi que la réponse à cette dernière. </w:t>
      </w:r>
    </w:p>
    <w:p w:rsidR="00AF0338" w:rsidRDefault="00AF0338" w:rsidP="00EF03C3">
      <w:pPr>
        <w:ind w:firstLine="708"/>
        <w:rPr>
          <w:sz w:val="24"/>
          <w:szCs w:val="24"/>
        </w:rPr>
      </w:pPr>
      <w:r>
        <w:rPr>
          <w:sz w:val="24"/>
          <w:szCs w:val="24"/>
        </w:rPr>
        <w:t>Il sera possible pour l’utilisateur d’aller changer ces informations (image, ques</w:t>
      </w:r>
      <w:r w:rsidR="00EF03C3">
        <w:rPr>
          <w:sz w:val="24"/>
          <w:szCs w:val="24"/>
        </w:rPr>
        <w:t>tion secrète) une fois connecté. P</w:t>
      </w:r>
      <w:r>
        <w:rPr>
          <w:sz w:val="24"/>
          <w:szCs w:val="24"/>
        </w:rPr>
        <w:t>ar contre, il</w:t>
      </w:r>
      <w:r w:rsidR="00EF03C3">
        <w:rPr>
          <w:sz w:val="24"/>
          <w:szCs w:val="24"/>
        </w:rPr>
        <w:t xml:space="preserve"> lui</w:t>
      </w:r>
      <w:r>
        <w:rPr>
          <w:sz w:val="24"/>
          <w:szCs w:val="24"/>
        </w:rPr>
        <w:t xml:space="preserve"> sera</w:t>
      </w:r>
      <w:r w:rsidR="00EF03C3">
        <w:rPr>
          <w:sz w:val="24"/>
          <w:szCs w:val="24"/>
        </w:rPr>
        <w:t xml:space="preserve"> impossible de changer ses informations</w:t>
      </w:r>
      <w:r>
        <w:rPr>
          <w:sz w:val="24"/>
          <w:szCs w:val="24"/>
        </w:rPr>
        <w:t xml:space="preserve"> </w:t>
      </w:r>
      <w:r w:rsidR="00EF03C3">
        <w:rPr>
          <w:sz w:val="24"/>
          <w:szCs w:val="24"/>
        </w:rPr>
        <w:t>personnelles</w:t>
      </w:r>
      <w:r>
        <w:rPr>
          <w:sz w:val="24"/>
          <w:szCs w:val="24"/>
        </w:rPr>
        <w:t xml:space="preserve"> (nom, prénom, numéro de tel, etc…). Le seul à pouvoir le faire est l’administrateur.</w:t>
      </w:r>
    </w:p>
    <w:p w:rsidR="00AF0338" w:rsidRDefault="00AA525A" w:rsidP="00AF0338">
      <w:pPr>
        <w:rPr>
          <w:sz w:val="24"/>
          <w:szCs w:val="24"/>
        </w:rPr>
      </w:pPr>
      <w:r>
        <w:rPr>
          <w:noProof/>
          <w:sz w:val="24"/>
          <w:szCs w:val="24"/>
          <w:lang w:eastAsia="fr-CA"/>
        </w:rPr>
        <w:drawing>
          <wp:anchor distT="0" distB="0" distL="114300" distR="114300" simplePos="0" relativeHeight="251664384" behindDoc="1" locked="0" layoutInCell="1" allowOverlap="1">
            <wp:simplePos x="0" y="0"/>
            <wp:positionH relativeFrom="margin">
              <wp:align>right</wp:align>
            </wp:positionH>
            <wp:positionV relativeFrom="paragraph">
              <wp:posOffset>485775</wp:posOffset>
            </wp:positionV>
            <wp:extent cx="6400800" cy="3165475"/>
            <wp:effectExtent l="19050" t="19050" r="19050" b="15875"/>
            <wp:wrapTight wrapText="bothSides">
              <wp:wrapPolygon edited="0">
                <wp:start x="-64" y="-130"/>
                <wp:lineTo x="-64" y="21578"/>
                <wp:lineTo x="21600" y="21578"/>
                <wp:lineTo x="21600" y="-130"/>
                <wp:lineTo x="-64" y="-13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ch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165475"/>
                    </a:xfrm>
                    <a:prstGeom prst="rect">
                      <a:avLst/>
                    </a:prstGeom>
                    <a:ln w="25400">
                      <a:solidFill>
                        <a:schemeClr val="tx1"/>
                      </a:solidFill>
                    </a:ln>
                  </pic:spPr>
                </pic:pic>
              </a:graphicData>
            </a:graphic>
            <wp14:sizeRelH relativeFrom="page">
              <wp14:pctWidth>0</wp14:pctWidth>
            </wp14:sizeRelH>
            <wp14:sizeRelV relativeFrom="page">
              <wp14:pctHeight>0</wp14:pctHeight>
            </wp14:sizeRelV>
          </wp:anchor>
        </w:drawing>
      </w:r>
      <w:r w:rsidR="00AF0338">
        <w:rPr>
          <w:sz w:val="24"/>
          <w:szCs w:val="24"/>
        </w:rPr>
        <w:tab/>
        <w:t xml:space="preserve">Deuxièmement, pour ce qui est de la sécurité à la connexion, si l’utilisateur manque 3 fois son mot de passe, il doit passer plusieurs étape tels que : </w:t>
      </w:r>
    </w:p>
    <w:p w:rsidR="00AA525A" w:rsidRDefault="00AA525A" w:rsidP="00AF0338">
      <w:pPr>
        <w:rPr>
          <w:sz w:val="24"/>
          <w:szCs w:val="24"/>
        </w:rPr>
      </w:pPr>
    </w:p>
    <w:p w:rsidR="00AF0338" w:rsidRDefault="00AF0338" w:rsidP="00AF0338">
      <w:pPr>
        <w:pStyle w:val="ListParagraph"/>
        <w:numPr>
          <w:ilvl w:val="0"/>
          <w:numId w:val="3"/>
        </w:numPr>
        <w:spacing w:line="256" w:lineRule="auto"/>
        <w:rPr>
          <w:sz w:val="24"/>
          <w:szCs w:val="24"/>
        </w:rPr>
      </w:pPr>
      <w:r>
        <w:rPr>
          <w:sz w:val="24"/>
          <w:szCs w:val="24"/>
        </w:rPr>
        <w:t>Un Captcha (Vérifier que ce n’est pas un robot)</w:t>
      </w:r>
    </w:p>
    <w:p w:rsidR="009A4C48" w:rsidRDefault="009A4C48" w:rsidP="009A4C48">
      <w:pPr>
        <w:pStyle w:val="ListParagraph"/>
        <w:spacing w:line="256" w:lineRule="auto"/>
        <w:rPr>
          <w:sz w:val="24"/>
          <w:szCs w:val="24"/>
        </w:rPr>
      </w:pPr>
    </w:p>
    <w:p w:rsidR="009A4C48" w:rsidRDefault="009A4C48" w:rsidP="009A4C48">
      <w:pPr>
        <w:pStyle w:val="ListParagraph"/>
        <w:spacing w:line="256" w:lineRule="auto"/>
        <w:rPr>
          <w:sz w:val="24"/>
          <w:szCs w:val="24"/>
        </w:rPr>
      </w:pPr>
    </w:p>
    <w:p w:rsidR="003E251A" w:rsidRDefault="009A4C48" w:rsidP="003E251A">
      <w:pPr>
        <w:pStyle w:val="ListParagraph"/>
        <w:spacing w:line="256" w:lineRule="auto"/>
        <w:rPr>
          <w:sz w:val="24"/>
          <w:szCs w:val="24"/>
        </w:rPr>
      </w:pPr>
      <w:r>
        <w:rPr>
          <w:sz w:val="24"/>
          <w:szCs w:val="24"/>
        </w:rPr>
        <w:t>N.B. Le Captcha peut différer de la version finale.</w:t>
      </w:r>
    </w:p>
    <w:p w:rsidR="003E251A" w:rsidRDefault="003E251A" w:rsidP="003E251A">
      <w:pPr>
        <w:spacing w:line="256" w:lineRule="auto"/>
        <w:rPr>
          <w:sz w:val="24"/>
          <w:szCs w:val="24"/>
        </w:rPr>
      </w:pPr>
    </w:p>
    <w:p w:rsidR="003E251A" w:rsidRPr="003E251A" w:rsidRDefault="003E251A" w:rsidP="003E251A">
      <w:pPr>
        <w:spacing w:line="256" w:lineRule="auto"/>
        <w:rPr>
          <w:sz w:val="24"/>
          <w:szCs w:val="24"/>
        </w:rPr>
      </w:pPr>
    </w:p>
    <w:p w:rsidR="003E251A" w:rsidRDefault="00807438" w:rsidP="003E251A">
      <w:pPr>
        <w:pStyle w:val="ListParagraph"/>
        <w:numPr>
          <w:ilvl w:val="0"/>
          <w:numId w:val="3"/>
        </w:numPr>
        <w:spacing w:line="256" w:lineRule="auto"/>
        <w:rPr>
          <w:sz w:val="24"/>
          <w:szCs w:val="24"/>
        </w:rPr>
      </w:pPr>
      <w:r>
        <w:rPr>
          <w:noProof/>
          <w:sz w:val="24"/>
          <w:szCs w:val="24"/>
          <w:lang w:eastAsia="fr-CA"/>
        </w:rPr>
        <w:lastRenderedPageBreak/>
        <w:drawing>
          <wp:anchor distT="0" distB="0" distL="114300" distR="114300" simplePos="0" relativeHeight="251667456" behindDoc="1" locked="0" layoutInCell="1" allowOverlap="1" wp14:anchorId="1D70F707" wp14:editId="11C17ED8">
            <wp:simplePos x="0" y="0"/>
            <wp:positionH relativeFrom="margin">
              <wp:align>right</wp:align>
            </wp:positionH>
            <wp:positionV relativeFrom="paragraph">
              <wp:posOffset>381000</wp:posOffset>
            </wp:positionV>
            <wp:extent cx="6400800" cy="3203575"/>
            <wp:effectExtent l="19050" t="19050" r="19050" b="15875"/>
            <wp:wrapTight wrapText="bothSides">
              <wp:wrapPolygon edited="0">
                <wp:start x="-64" y="-128"/>
                <wp:lineTo x="-64" y="21579"/>
                <wp:lineTo x="21600" y="21579"/>
                <wp:lineTo x="21600" y="-128"/>
                <wp:lineTo x="-64" y="-128"/>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rof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3203575"/>
                    </a:xfrm>
                    <a:prstGeom prst="rect">
                      <a:avLst/>
                    </a:prstGeom>
                    <a:ln w="25400">
                      <a:solidFill>
                        <a:schemeClr val="tx1"/>
                      </a:solidFill>
                    </a:ln>
                  </pic:spPr>
                </pic:pic>
              </a:graphicData>
            </a:graphic>
          </wp:anchor>
        </w:drawing>
      </w:r>
      <w:r w:rsidR="003E251A" w:rsidRPr="003E251A">
        <w:rPr>
          <w:sz w:val="24"/>
          <w:szCs w:val="24"/>
        </w:rPr>
        <w:t>Choisir la bonne image de profil</w:t>
      </w:r>
    </w:p>
    <w:p w:rsidR="00530BD4" w:rsidRPr="00807438" w:rsidRDefault="00530BD4" w:rsidP="00807438">
      <w:pPr>
        <w:spacing w:line="256" w:lineRule="auto"/>
        <w:rPr>
          <w:sz w:val="24"/>
          <w:szCs w:val="24"/>
        </w:rPr>
      </w:pPr>
    </w:p>
    <w:p w:rsidR="00AF0338" w:rsidRDefault="00EF03C3" w:rsidP="00AF0338">
      <w:pPr>
        <w:pStyle w:val="ListParagraph"/>
        <w:numPr>
          <w:ilvl w:val="0"/>
          <w:numId w:val="3"/>
        </w:numPr>
        <w:spacing w:line="256" w:lineRule="auto"/>
        <w:rPr>
          <w:sz w:val="24"/>
          <w:szCs w:val="24"/>
        </w:rPr>
      </w:pPr>
      <w:r>
        <w:rPr>
          <w:noProof/>
          <w:sz w:val="24"/>
          <w:szCs w:val="24"/>
          <w:lang w:eastAsia="fr-CA"/>
        </w:rPr>
        <w:drawing>
          <wp:anchor distT="0" distB="0" distL="114300" distR="114300" simplePos="0" relativeHeight="251665408" behindDoc="1" locked="0" layoutInCell="1" allowOverlap="1">
            <wp:simplePos x="0" y="0"/>
            <wp:positionH relativeFrom="margin">
              <wp:align>right</wp:align>
            </wp:positionH>
            <wp:positionV relativeFrom="paragraph">
              <wp:posOffset>365125</wp:posOffset>
            </wp:positionV>
            <wp:extent cx="6400800" cy="3160395"/>
            <wp:effectExtent l="19050" t="19050" r="19050" b="20955"/>
            <wp:wrapTight wrapText="bothSides">
              <wp:wrapPolygon edited="0">
                <wp:start x="-64" y="-130"/>
                <wp:lineTo x="-64" y="21613"/>
                <wp:lineTo x="21600" y="21613"/>
                <wp:lineTo x="21600" y="-130"/>
                <wp:lineTo x="-64" y="-13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0800" cy="3160395"/>
                    </a:xfrm>
                    <a:prstGeom prst="rect">
                      <a:avLst/>
                    </a:prstGeom>
                    <a:ln w="25400">
                      <a:solidFill>
                        <a:schemeClr val="tx1"/>
                      </a:solidFill>
                    </a:ln>
                  </pic:spPr>
                </pic:pic>
              </a:graphicData>
            </a:graphic>
          </wp:anchor>
        </w:drawing>
      </w:r>
      <w:r w:rsidR="00AF0338">
        <w:rPr>
          <w:sz w:val="24"/>
          <w:szCs w:val="24"/>
        </w:rPr>
        <w:t>Réponse à la question secrète</w:t>
      </w:r>
    </w:p>
    <w:p w:rsidR="00C666C4" w:rsidRPr="00A43D54" w:rsidRDefault="00AF0338" w:rsidP="00A43D54">
      <w:pPr>
        <w:rPr>
          <w:sz w:val="24"/>
          <w:szCs w:val="24"/>
        </w:rPr>
      </w:pPr>
      <w:r>
        <w:rPr>
          <w:sz w:val="24"/>
          <w:szCs w:val="24"/>
        </w:rPr>
        <w:t>Il sera donc possible de changer son mot de passe à partir de cette étape. De plus, si l’utilisateur ne se rappelle plus de son mot de passe, il a l’option d’appuyer sur « Mot de passe oublié », qui le ramènera a la même validation que si l’utilisateur manque 3 fois son mot</w:t>
      </w:r>
      <w:r w:rsidR="00403E56">
        <w:rPr>
          <w:sz w:val="24"/>
          <w:szCs w:val="24"/>
        </w:rPr>
        <w:t xml:space="preserve"> de passe.</w:t>
      </w:r>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C1798"/>
    <w:multiLevelType w:val="hybridMultilevel"/>
    <w:tmpl w:val="98CC790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39151736"/>
    <w:multiLevelType w:val="hybridMultilevel"/>
    <w:tmpl w:val="EFE261E2"/>
    <w:lvl w:ilvl="0" w:tplc="040ED5BA">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4DD80BB5"/>
    <w:multiLevelType w:val="hybridMultilevel"/>
    <w:tmpl w:val="A0B6D62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397C"/>
    <w:rsid w:val="000063EC"/>
    <w:rsid w:val="00006F2D"/>
    <w:rsid w:val="0001723E"/>
    <w:rsid w:val="00022317"/>
    <w:rsid w:val="00024F9F"/>
    <w:rsid w:val="000873B7"/>
    <w:rsid w:val="00112F2D"/>
    <w:rsid w:val="00132CF8"/>
    <w:rsid w:val="00191687"/>
    <w:rsid w:val="001C2AEF"/>
    <w:rsid w:val="00206C48"/>
    <w:rsid w:val="0020700D"/>
    <w:rsid w:val="00242101"/>
    <w:rsid w:val="002875D3"/>
    <w:rsid w:val="002D094E"/>
    <w:rsid w:val="002D3636"/>
    <w:rsid w:val="002F795D"/>
    <w:rsid w:val="00305C15"/>
    <w:rsid w:val="003275F2"/>
    <w:rsid w:val="00393D61"/>
    <w:rsid w:val="00394D26"/>
    <w:rsid w:val="003A24CB"/>
    <w:rsid w:val="003B4EB8"/>
    <w:rsid w:val="003D3666"/>
    <w:rsid w:val="003E251A"/>
    <w:rsid w:val="00400255"/>
    <w:rsid w:val="00403841"/>
    <w:rsid w:val="00403E56"/>
    <w:rsid w:val="004263EB"/>
    <w:rsid w:val="00473CBD"/>
    <w:rsid w:val="004972C1"/>
    <w:rsid w:val="004A22F9"/>
    <w:rsid w:val="004A7C52"/>
    <w:rsid w:val="004B7E14"/>
    <w:rsid w:val="004E4C7F"/>
    <w:rsid w:val="004F38C6"/>
    <w:rsid w:val="00512B6F"/>
    <w:rsid w:val="005155D8"/>
    <w:rsid w:val="00516A6D"/>
    <w:rsid w:val="00530BD4"/>
    <w:rsid w:val="00530F18"/>
    <w:rsid w:val="00532F23"/>
    <w:rsid w:val="00544F2E"/>
    <w:rsid w:val="00552765"/>
    <w:rsid w:val="005B6986"/>
    <w:rsid w:val="005D3F1E"/>
    <w:rsid w:val="005E695C"/>
    <w:rsid w:val="00600919"/>
    <w:rsid w:val="00610C03"/>
    <w:rsid w:val="00632FA9"/>
    <w:rsid w:val="00634617"/>
    <w:rsid w:val="00666D1A"/>
    <w:rsid w:val="00667AFC"/>
    <w:rsid w:val="0067336E"/>
    <w:rsid w:val="006A5130"/>
    <w:rsid w:val="006B4675"/>
    <w:rsid w:val="006C3B0D"/>
    <w:rsid w:val="006C4F46"/>
    <w:rsid w:val="006F3EA1"/>
    <w:rsid w:val="007067A9"/>
    <w:rsid w:val="00710569"/>
    <w:rsid w:val="007241A9"/>
    <w:rsid w:val="007368E1"/>
    <w:rsid w:val="00753E52"/>
    <w:rsid w:val="007663E2"/>
    <w:rsid w:val="00772DFA"/>
    <w:rsid w:val="007841F8"/>
    <w:rsid w:val="00794FA6"/>
    <w:rsid w:val="007C0C98"/>
    <w:rsid w:val="007E2431"/>
    <w:rsid w:val="007F39E0"/>
    <w:rsid w:val="007F6768"/>
    <w:rsid w:val="008016C4"/>
    <w:rsid w:val="00807438"/>
    <w:rsid w:val="00812D6B"/>
    <w:rsid w:val="00867664"/>
    <w:rsid w:val="008C7B3E"/>
    <w:rsid w:val="008D064C"/>
    <w:rsid w:val="00914CB2"/>
    <w:rsid w:val="009232E5"/>
    <w:rsid w:val="00940D8E"/>
    <w:rsid w:val="00944BED"/>
    <w:rsid w:val="00973228"/>
    <w:rsid w:val="00991A36"/>
    <w:rsid w:val="009A4C48"/>
    <w:rsid w:val="009D0B88"/>
    <w:rsid w:val="00A232B7"/>
    <w:rsid w:val="00A24B8E"/>
    <w:rsid w:val="00A40538"/>
    <w:rsid w:val="00A43D54"/>
    <w:rsid w:val="00A73662"/>
    <w:rsid w:val="00A913B3"/>
    <w:rsid w:val="00AA525A"/>
    <w:rsid w:val="00AC0309"/>
    <w:rsid w:val="00AC15E3"/>
    <w:rsid w:val="00AE4595"/>
    <w:rsid w:val="00AF0338"/>
    <w:rsid w:val="00B220C8"/>
    <w:rsid w:val="00B30A5C"/>
    <w:rsid w:val="00B509A9"/>
    <w:rsid w:val="00B51866"/>
    <w:rsid w:val="00B53291"/>
    <w:rsid w:val="00B956A9"/>
    <w:rsid w:val="00C05B13"/>
    <w:rsid w:val="00C31C05"/>
    <w:rsid w:val="00C41D65"/>
    <w:rsid w:val="00C55798"/>
    <w:rsid w:val="00C666C4"/>
    <w:rsid w:val="00C86DED"/>
    <w:rsid w:val="00CA25D0"/>
    <w:rsid w:val="00CD786B"/>
    <w:rsid w:val="00CE4940"/>
    <w:rsid w:val="00D124F2"/>
    <w:rsid w:val="00D3722D"/>
    <w:rsid w:val="00DA35CC"/>
    <w:rsid w:val="00DB6005"/>
    <w:rsid w:val="00DB64DE"/>
    <w:rsid w:val="00DF39BA"/>
    <w:rsid w:val="00E27863"/>
    <w:rsid w:val="00E55093"/>
    <w:rsid w:val="00E560C8"/>
    <w:rsid w:val="00E57FD6"/>
    <w:rsid w:val="00E67183"/>
    <w:rsid w:val="00E71EC6"/>
    <w:rsid w:val="00EB478C"/>
    <w:rsid w:val="00EB57D4"/>
    <w:rsid w:val="00EB6E17"/>
    <w:rsid w:val="00EF03C3"/>
    <w:rsid w:val="00F11A95"/>
    <w:rsid w:val="00F21331"/>
    <w:rsid w:val="00F43077"/>
    <w:rsid w:val="00F45B5C"/>
    <w:rsid w:val="00F52DA3"/>
    <w:rsid w:val="00F6075A"/>
    <w:rsid w:val="00FA32F6"/>
    <w:rsid w:val="00FB2AFA"/>
    <w:rsid w:val="00FB4F0C"/>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91"/>
    <w:pPr>
      <w:ind w:left="720"/>
      <w:contextualSpacing/>
    </w:pPr>
  </w:style>
  <w:style w:type="paragraph" w:styleId="Revision">
    <w:name w:val="Revision"/>
    <w:hidden/>
    <w:uiPriority w:val="99"/>
    <w:semiHidden/>
    <w:rsid w:val="0020700D"/>
    <w:pPr>
      <w:spacing w:after="0" w:line="240" w:lineRule="auto"/>
    </w:pPr>
  </w:style>
  <w:style w:type="paragraph" w:styleId="BalloonText">
    <w:name w:val="Balloon Text"/>
    <w:basedOn w:val="Normal"/>
    <w:link w:val="BalloonTextChar"/>
    <w:uiPriority w:val="99"/>
    <w:semiHidden/>
    <w:unhideWhenUsed/>
    <w:rsid w:val="00207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6696">
      <w:bodyDiv w:val="1"/>
      <w:marLeft w:val="0"/>
      <w:marRight w:val="0"/>
      <w:marTop w:val="0"/>
      <w:marBottom w:val="0"/>
      <w:divBdr>
        <w:top w:val="none" w:sz="0" w:space="0" w:color="auto"/>
        <w:left w:val="none" w:sz="0" w:space="0" w:color="auto"/>
        <w:bottom w:val="none" w:sz="0" w:space="0" w:color="auto"/>
        <w:right w:val="none" w:sz="0" w:space="0" w:color="auto"/>
      </w:divBdr>
    </w:div>
    <w:div w:id="2056467765">
      <w:bodyDiv w:val="1"/>
      <w:marLeft w:val="0"/>
      <w:marRight w:val="0"/>
      <w:marTop w:val="0"/>
      <w:marBottom w:val="0"/>
      <w:divBdr>
        <w:top w:val="none" w:sz="0" w:space="0" w:color="auto"/>
        <w:left w:val="none" w:sz="0" w:space="0" w:color="auto"/>
        <w:bottom w:val="none" w:sz="0" w:space="0" w:color="auto"/>
        <w:right w:val="none" w:sz="0" w:space="0" w:color="auto"/>
      </w:divBdr>
      <w:divsChild>
        <w:div w:id="1816332731">
          <w:marLeft w:val="0"/>
          <w:marRight w:val="0"/>
          <w:marTop w:val="0"/>
          <w:marBottom w:val="0"/>
          <w:divBdr>
            <w:top w:val="none" w:sz="0" w:space="0" w:color="auto"/>
            <w:left w:val="none" w:sz="0" w:space="0" w:color="auto"/>
            <w:bottom w:val="none" w:sz="0" w:space="0" w:color="auto"/>
            <w:right w:val="none" w:sz="0" w:space="0" w:color="auto"/>
          </w:divBdr>
          <w:divsChild>
            <w:div w:id="2048097405">
              <w:marLeft w:val="0"/>
              <w:marRight w:val="0"/>
              <w:marTop w:val="0"/>
              <w:marBottom w:val="0"/>
              <w:divBdr>
                <w:top w:val="none" w:sz="0" w:space="0" w:color="auto"/>
                <w:left w:val="none" w:sz="0" w:space="0" w:color="auto"/>
                <w:bottom w:val="none" w:sz="0" w:space="0" w:color="auto"/>
                <w:right w:val="none" w:sz="0" w:space="0" w:color="auto"/>
              </w:divBdr>
            </w:div>
          </w:divsChild>
        </w:div>
        <w:div w:id="1633167730">
          <w:marLeft w:val="0"/>
          <w:marRight w:val="0"/>
          <w:marTop w:val="0"/>
          <w:marBottom w:val="0"/>
          <w:divBdr>
            <w:top w:val="none" w:sz="0" w:space="0" w:color="auto"/>
            <w:left w:val="none" w:sz="0" w:space="0" w:color="auto"/>
            <w:bottom w:val="none" w:sz="0" w:space="0" w:color="auto"/>
            <w:right w:val="none" w:sz="0" w:space="0" w:color="auto"/>
          </w:divBdr>
          <w:divsChild>
            <w:div w:id="1245068128">
              <w:marLeft w:val="0"/>
              <w:marRight w:val="0"/>
              <w:marTop w:val="0"/>
              <w:marBottom w:val="0"/>
              <w:divBdr>
                <w:top w:val="none" w:sz="0" w:space="0" w:color="auto"/>
                <w:left w:val="none" w:sz="0" w:space="0" w:color="auto"/>
                <w:bottom w:val="none" w:sz="0" w:space="0" w:color="auto"/>
                <w:right w:val="none" w:sz="0" w:space="0" w:color="auto"/>
              </w:divBdr>
            </w:div>
          </w:divsChild>
        </w:div>
        <w:div w:id="1539850928">
          <w:marLeft w:val="0"/>
          <w:marRight w:val="0"/>
          <w:marTop w:val="0"/>
          <w:marBottom w:val="0"/>
          <w:divBdr>
            <w:top w:val="none" w:sz="0" w:space="0" w:color="auto"/>
            <w:left w:val="none" w:sz="0" w:space="0" w:color="auto"/>
            <w:bottom w:val="none" w:sz="0" w:space="0" w:color="auto"/>
            <w:right w:val="none" w:sz="0" w:space="0" w:color="auto"/>
          </w:divBdr>
          <w:divsChild>
            <w:div w:id="2144036857">
              <w:marLeft w:val="0"/>
              <w:marRight w:val="0"/>
              <w:marTop w:val="0"/>
              <w:marBottom w:val="0"/>
              <w:divBdr>
                <w:top w:val="none" w:sz="0" w:space="0" w:color="auto"/>
                <w:left w:val="none" w:sz="0" w:space="0" w:color="auto"/>
                <w:bottom w:val="none" w:sz="0" w:space="0" w:color="auto"/>
                <w:right w:val="none" w:sz="0" w:space="0" w:color="auto"/>
              </w:divBdr>
            </w:div>
          </w:divsChild>
        </w:div>
        <w:div w:id="352654857">
          <w:marLeft w:val="0"/>
          <w:marRight w:val="0"/>
          <w:marTop w:val="0"/>
          <w:marBottom w:val="0"/>
          <w:divBdr>
            <w:top w:val="none" w:sz="0" w:space="0" w:color="auto"/>
            <w:left w:val="none" w:sz="0" w:space="0" w:color="auto"/>
            <w:bottom w:val="none" w:sz="0" w:space="0" w:color="auto"/>
            <w:right w:val="none" w:sz="0" w:space="0" w:color="auto"/>
          </w:divBdr>
          <w:divsChild>
            <w:div w:id="2014409726">
              <w:marLeft w:val="0"/>
              <w:marRight w:val="0"/>
              <w:marTop w:val="0"/>
              <w:marBottom w:val="0"/>
              <w:divBdr>
                <w:top w:val="none" w:sz="0" w:space="0" w:color="auto"/>
                <w:left w:val="none" w:sz="0" w:space="0" w:color="auto"/>
                <w:bottom w:val="none" w:sz="0" w:space="0" w:color="auto"/>
                <w:right w:val="none" w:sz="0" w:space="0" w:color="auto"/>
              </w:divBdr>
            </w:div>
          </w:divsChild>
        </w:div>
        <w:div w:id="1309824685">
          <w:marLeft w:val="0"/>
          <w:marRight w:val="0"/>
          <w:marTop w:val="0"/>
          <w:marBottom w:val="0"/>
          <w:divBdr>
            <w:top w:val="none" w:sz="0" w:space="0" w:color="auto"/>
            <w:left w:val="none" w:sz="0" w:space="0" w:color="auto"/>
            <w:bottom w:val="none" w:sz="0" w:space="0" w:color="auto"/>
            <w:right w:val="none" w:sz="0" w:space="0" w:color="auto"/>
          </w:divBdr>
          <w:divsChild>
            <w:div w:id="1689722854">
              <w:marLeft w:val="0"/>
              <w:marRight w:val="0"/>
              <w:marTop w:val="0"/>
              <w:marBottom w:val="0"/>
              <w:divBdr>
                <w:top w:val="none" w:sz="0" w:space="0" w:color="auto"/>
                <w:left w:val="none" w:sz="0" w:space="0" w:color="auto"/>
                <w:bottom w:val="none" w:sz="0" w:space="0" w:color="auto"/>
                <w:right w:val="none" w:sz="0" w:space="0" w:color="auto"/>
              </w:divBdr>
            </w:div>
          </w:divsChild>
        </w:div>
        <w:div w:id="1794400843">
          <w:marLeft w:val="0"/>
          <w:marRight w:val="0"/>
          <w:marTop w:val="0"/>
          <w:marBottom w:val="0"/>
          <w:divBdr>
            <w:top w:val="none" w:sz="0" w:space="0" w:color="auto"/>
            <w:left w:val="none" w:sz="0" w:space="0" w:color="auto"/>
            <w:bottom w:val="none" w:sz="0" w:space="0" w:color="auto"/>
            <w:right w:val="none" w:sz="0" w:space="0" w:color="auto"/>
          </w:divBdr>
          <w:divsChild>
            <w:div w:id="1259175727">
              <w:marLeft w:val="0"/>
              <w:marRight w:val="0"/>
              <w:marTop w:val="0"/>
              <w:marBottom w:val="0"/>
              <w:divBdr>
                <w:top w:val="none" w:sz="0" w:space="0" w:color="auto"/>
                <w:left w:val="none" w:sz="0" w:space="0" w:color="auto"/>
                <w:bottom w:val="none" w:sz="0" w:space="0" w:color="auto"/>
                <w:right w:val="none" w:sz="0" w:space="0" w:color="auto"/>
              </w:divBdr>
            </w:div>
          </w:divsChild>
        </w:div>
        <w:div w:id="78645316">
          <w:marLeft w:val="0"/>
          <w:marRight w:val="0"/>
          <w:marTop w:val="0"/>
          <w:marBottom w:val="0"/>
          <w:divBdr>
            <w:top w:val="none" w:sz="0" w:space="0" w:color="auto"/>
            <w:left w:val="none" w:sz="0" w:space="0" w:color="auto"/>
            <w:bottom w:val="none" w:sz="0" w:space="0" w:color="auto"/>
            <w:right w:val="none" w:sz="0" w:space="0" w:color="auto"/>
          </w:divBdr>
          <w:divsChild>
            <w:div w:id="1918707942">
              <w:marLeft w:val="0"/>
              <w:marRight w:val="0"/>
              <w:marTop w:val="0"/>
              <w:marBottom w:val="0"/>
              <w:divBdr>
                <w:top w:val="none" w:sz="0" w:space="0" w:color="auto"/>
                <w:left w:val="none" w:sz="0" w:space="0" w:color="auto"/>
                <w:bottom w:val="none" w:sz="0" w:space="0" w:color="auto"/>
                <w:right w:val="none" w:sz="0" w:space="0" w:color="auto"/>
              </w:divBdr>
            </w:div>
          </w:divsChild>
        </w:div>
        <w:div w:id="490799433">
          <w:marLeft w:val="0"/>
          <w:marRight w:val="0"/>
          <w:marTop w:val="0"/>
          <w:marBottom w:val="0"/>
          <w:divBdr>
            <w:top w:val="none" w:sz="0" w:space="0" w:color="auto"/>
            <w:left w:val="none" w:sz="0" w:space="0" w:color="auto"/>
            <w:bottom w:val="none" w:sz="0" w:space="0" w:color="auto"/>
            <w:right w:val="none" w:sz="0" w:space="0" w:color="auto"/>
          </w:divBdr>
          <w:divsChild>
            <w:div w:id="890968126">
              <w:marLeft w:val="0"/>
              <w:marRight w:val="0"/>
              <w:marTop w:val="0"/>
              <w:marBottom w:val="0"/>
              <w:divBdr>
                <w:top w:val="none" w:sz="0" w:space="0" w:color="auto"/>
                <w:left w:val="none" w:sz="0" w:space="0" w:color="auto"/>
                <w:bottom w:val="none" w:sz="0" w:space="0" w:color="auto"/>
                <w:right w:val="none" w:sz="0" w:space="0" w:color="auto"/>
              </w:divBdr>
            </w:div>
          </w:divsChild>
        </w:div>
        <w:div w:id="1694115500">
          <w:marLeft w:val="0"/>
          <w:marRight w:val="0"/>
          <w:marTop w:val="0"/>
          <w:marBottom w:val="0"/>
          <w:divBdr>
            <w:top w:val="none" w:sz="0" w:space="0" w:color="auto"/>
            <w:left w:val="none" w:sz="0" w:space="0" w:color="auto"/>
            <w:bottom w:val="none" w:sz="0" w:space="0" w:color="auto"/>
            <w:right w:val="none" w:sz="0" w:space="0" w:color="auto"/>
          </w:divBdr>
          <w:divsChild>
            <w:div w:id="1253587958">
              <w:marLeft w:val="0"/>
              <w:marRight w:val="0"/>
              <w:marTop w:val="0"/>
              <w:marBottom w:val="0"/>
              <w:divBdr>
                <w:top w:val="none" w:sz="0" w:space="0" w:color="auto"/>
                <w:left w:val="none" w:sz="0" w:space="0" w:color="auto"/>
                <w:bottom w:val="none" w:sz="0" w:space="0" w:color="auto"/>
                <w:right w:val="none" w:sz="0" w:space="0" w:color="auto"/>
              </w:divBdr>
            </w:div>
          </w:divsChild>
        </w:div>
        <w:div w:id="1600916860">
          <w:marLeft w:val="0"/>
          <w:marRight w:val="0"/>
          <w:marTop w:val="0"/>
          <w:marBottom w:val="0"/>
          <w:divBdr>
            <w:top w:val="none" w:sz="0" w:space="0" w:color="auto"/>
            <w:left w:val="none" w:sz="0" w:space="0" w:color="auto"/>
            <w:bottom w:val="none" w:sz="0" w:space="0" w:color="auto"/>
            <w:right w:val="none" w:sz="0" w:space="0" w:color="auto"/>
          </w:divBdr>
          <w:divsChild>
            <w:div w:id="359622656">
              <w:marLeft w:val="0"/>
              <w:marRight w:val="0"/>
              <w:marTop w:val="0"/>
              <w:marBottom w:val="0"/>
              <w:divBdr>
                <w:top w:val="none" w:sz="0" w:space="0" w:color="auto"/>
                <w:left w:val="none" w:sz="0" w:space="0" w:color="auto"/>
                <w:bottom w:val="none" w:sz="0" w:space="0" w:color="auto"/>
                <w:right w:val="none" w:sz="0" w:space="0" w:color="auto"/>
              </w:divBdr>
            </w:div>
          </w:divsChild>
        </w:div>
        <w:div w:id="1002198274">
          <w:marLeft w:val="0"/>
          <w:marRight w:val="0"/>
          <w:marTop w:val="0"/>
          <w:marBottom w:val="0"/>
          <w:divBdr>
            <w:top w:val="none" w:sz="0" w:space="0" w:color="auto"/>
            <w:left w:val="none" w:sz="0" w:space="0" w:color="auto"/>
            <w:bottom w:val="none" w:sz="0" w:space="0" w:color="auto"/>
            <w:right w:val="none" w:sz="0" w:space="0" w:color="auto"/>
          </w:divBdr>
          <w:divsChild>
            <w:div w:id="14730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D735-A4AF-47FA-B1F5-C4A3E18E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12</Pages>
  <Words>1355</Words>
  <Characters>7457</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de Jonquiere</Company>
  <LinksUpToDate>false</LinksUpToDate>
  <CharactersWithSpaces>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Raphaël Côté</cp:lastModifiedBy>
  <cp:revision>10</cp:revision>
  <dcterms:created xsi:type="dcterms:W3CDTF">2016-11-10T16:02:00Z</dcterms:created>
  <dcterms:modified xsi:type="dcterms:W3CDTF">2016-11-26T04:21:00Z</dcterms:modified>
</cp:coreProperties>
</file>